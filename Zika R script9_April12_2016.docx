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3B" w:rsidRDefault="00AA7F3B" w:rsidP="00827CB9">
      <w:pPr>
        <w:rPr>
          <w:ins w:id="0" w:author="Eric Bakota" w:date="2016-04-13T14:27:00Z"/>
        </w:rPr>
      </w:pPr>
      <w:r>
        <w:t xml:space="preserve">#### Version 9, April 12, </w:t>
      </w:r>
      <w:proofErr w:type="gramStart"/>
      <w:r>
        <w:t>2016  #</w:t>
      </w:r>
      <w:proofErr w:type="gramEnd"/>
      <w:r>
        <w:t>###</w:t>
      </w:r>
    </w:p>
    <w:p w:rsidR="00BB2C21" w:rsidRDefault="00BB2C21" w:rsidP="00827CB9">
      <w:proofErr w:type="gramStart"/>
      <w:ins w:id="1" w:author="Eric Bakota" w:date="2016-04-13T14:27:00Z">
        <w:r w:rsidRPr="00BB2C21">
          <w:t>library(</w:t>
        </w:r>
        <w:proofErr w:type="spellStart"/>
        <w:proofErr w:type="gramEnd"/>
        <w:r w:rsidRPr="00BB2C21">
          <w:t>RMySQL</w:t>
        </w:r>
        <w:proofErr w:type="spellEnd"/>
        <w:r w:rsidRPr="00BB2C21">
          <w:t>)</w:t>
        </w:r>
      </w:ins>
    </w:p>
    <w:p w:rsidR="00AA7F3B" w:rsidRDefault="00BB2C21" w:rsidP="00827CB9">
      <w:proofErr w:type="spellStart"/>
      <w:proofErr w:type="gramStart"/>
      <w:ins w:id="2" w:author="Eric Bakota" w:date="2016-04-13T14:25:00Z">
        <w:r w:rsidRPr="00BB2C21">
          <w:t>rm</w:t>
        </w:r>
        <w:proofErr w:type="spellEnd"/>
        <w:r w:rsidRPr="00BB2C21">
          <w:t>(</w:t>
        </w:r>
        <w:proofErr w:type="gramEnd"/>
        <w:r w:rsidRPr="00BB2C21">
          <w:t>list=ls())</w:t>
        </w:r>
        <w:r>
          <w:t xml:space="preserve">  # this will clear out all previously stored variables</w:t>
        </w:r>
      </w:ins>
    </w:p>
    <w:p w:rsidR="00827CB9" w:rsidDel="00BB2C21" w:rsidRDefault="00827CB9" w:rsidP="00827CB9">
      <w:pPr>
        <w:rPr>
          <w:del w:id="3" w:author="Eric Bakota" w:date="2016-04-13T14:24:00Z"/>
        </w:rPr>
      </w:pPr>
      <w:del w:id="4" w:author="Eric Bakota" w:date="2016-04-13T14:24:00Z">
        <w:r w:rsidDel="00BB2C21">
          <w:delText>options(warn = -1)</w:delText>
        </w:r>
      </w:del>
    </w:p>
    <w:p w:rsidR="00827CB9" w:rsidDel="00BB2C21" w:rsidRDefault="00827CB9" w:rsidP="00827CB9">
      <w:pPr>
        <w:rPr>
          <w:del w:id="5" w:author="Eric Bakota" w:date="2016-04-13T14:24:00Z"/>
        </w:rPr>
      </w:pPr>
      <w:del w:id="6" w:author="Eric Bakota" w:date="2016-04-13T14:24:00Z">
        <w:r w:rsidRPr="002261C2" w:rsidDel="00BB2C21">
          <w:rPr>
            <w:highlight w:val="yellow"/>
          </w:rPr>
          <w:delText>####</w:delText>
        </w:r>
        <w:r w:rsidR="002261C2" w:rsidRPr="002261C2" w:rsidDel="00BB2C21">
          <w:rPr>
            <w:highlight w:val="yellow"/>
          </w:rPr>
          <w:delText>1</w:delText>
        </w:r>
        <w:r w:rsidR="00D20E51" w:rsidDel="00BB2C21">
          <w:rPr>
            <w:highlight w:val="yellow"/>
          </w:rPr>
          <w:delText xml:space="preserve">: </w:delText>
        </w:r>
        <w:r w:rsidRPr="002261C2" w:rsidDel="00BB2C21">
          <w:rPr>
            <w:highlight w:val="yellow"/>
          </w:rPr>
          <w:delText>get command line param</w:delText>
        </w:r>
        <w:r w:rsidR="00D20E51" w:rsidDel="00BB2C21">
          <w:rPr>
            <w:highlight w:val="yellow"/>
          </w:rPr>
          <w:delText>eter</w:delText>
        </w:r>
        <w:r w:rsidRPr="002261C2" w:rsidDel="00BB2C21">
          <w:rPr>
            <w:highlight w:val="yellow"/>
          </w:rPr>
          <w:delText>s if run as a script DO NOT MODIFY THIS SECTION</w:delText>
        </w:r>
      </w:del>
    </w:p>
    <w:p w:rsidR="00827CB9" w:rsidDel="00BB2C21" w:rsidRDefault="00827CB9" w:rsidP="00827CB9">
      <w:pPr>
        <w:rPr>
          <w:del w:id="7" w:author="Eric Bakota" w:date="2016-04-13T14:24:00Z"/>
        </w:rPr>
      </w:pPr>
      <w:del w:id="8" w:author="Eric Bakota" w:date="2016-04-13T14:24:00Z">
        <w:r w:rsidDel="00BB2C21">
          <w:delText>args &lt;- commandArgs(TRUE)</w:delText>
        </w:r>
      </w:del>
    </w:p>
    <w:p w:rsidR="00827CB9" w:rsidDel="00BB2C21" w:rsidRDefault="00827CB9" w:rsidP="00827CB9">
      <w:pPr>
        <w:rPr>
          <w:del w:id="9" w:author="Eric Bakota" w:date="2016-04-13T14:24:00Z"/>
        </w:rPr>
      </w:pPr>
    </w:p>
    <w:p w:rsidR="00827CB9" w:rsidDel="00BB2C21" w:rsidRDefault="00827CB9" w:rsidP="00827CB9">
      <w:pPr>
        <w:rPr>
          <w:del w:id="10" w:author="Eric Bakota" w:date="2016-04-13T14:24:00Z"/>
        </w:rPr>
      </w:pPr>
      <w:del w:id="11" w:author="Eric Bakota" w:date="2016-04-13T14:24:00Z">
        <w:r w:rsidDel="00BB2C21">
          <w:delText>loop = TRUE</w:delText>
        </w:r>
      </w:del>
    </w:p>
    <w:p w:rsidR="00827CB9" w:rsidDel="00BB2C21" w:rsidRDefault="00827CB9" w:rsidP="00827CB9">
      <w:pPr>
        <w:rPr>
          <w:del w:id="12" w:author="Eric Bakota" w:date="2016-04-13T14:24:00Z"/>
        </w:rPr>
      </w:pPr>
      <w:del w:id="13" w:author="Eric Bakota" w:date="2016-04-13T14:24:00Z">
        <w:r w:rsidDel="00BB2C21">
          <w:delText>hasBeginDate = FALSE</w:delText>
        </w:r>
      </w:del>
    </w:p>
    <w:p w:rsidR="00827CB9" w:rsidDel="00BB2C21" w:rsidRDefault="00827CB9" w:rsidP="00827CB9">
      <w:pPr>
        <w:rPr>
          <w:del w:id="14" w:author="Eric Bakota" w:date="2016-04-13T14:24:00Z"/>
        </w:rPr>
      </w:pPr>
      <w:del w:id="15" w:author="Eric Bakota" w:date="2016-04-13T14:24:00Z">
        <w:r w:rsidDel="00BB2C21">
          <w:delText>hasEndDate = FALSE</w:delText>
        </w:r>
      </w:del>
    </w:p>
    <w:p w:rsidR="00827CB9" w:rsidDel="00BB2C21" w:rsidRDefault="00827CB9" w:rsidP="00827CB9">
      <w:pPr>
        <w:rPr>
          <w:del w:id="16" w:author="Eric Bakota" w:date="2016-04-13T14:24:00Z"/>
        </w:rPr>
      </w:pPr>
      <w:del w:id="17" w:author="Eric Bakota" w:date="2016-04-13T14:24:00Z">
        <w:r w:rsidDel="00BB2C21">
          <w:delText>hasDiseaseName = FALSE</w:delText>
        </w:r>
      </w:del>
    </w:p>
    <w:p w:rsidR="00827CB9" w:rsidDel="00BB2C21" w:rsidRDefault="00827CB9" w:rsidP="00827CB9">
      <w:pPr>
        <w:rPr>
          <w:del w:id="18" w:author="Eric Bakota" w:date="2016-04-13T14:24:00Z"/>
        </w:rPr>
      </w:pPr>
      <w:del w:id="19" w:author="Eric Bakota" w:date="2016-04-13T14:24:00Z">
        <w:r w:rsidDel="00BB2C21">
          <w:delText>hasUsername = FALSE</w:delText>
        </w:r>
      </w:del>
    </w:p>
    <w:p w:rsidR="00827CB9" w:rsidDel="00BB2C21" w:rsidRDefault="00827CB9" w:rsidP="00827CB9">
      <w:pPr>
        <w:rPr>
          <w:del w:id="20" w:author="Eric Bakota" w:date="2016-04-13T14:24:00Z"/>
        </w:rPr>
      </w:pPr>
      <w:del w:id="21" w:author="Eric Bakota" w:date="2016-04-13T14:24:00Z">
        <w:r w:rsidDel="00BB2C21">
          <w:delText>hasPassword = FALSE</w:delText>
        </w:r>
      </w:del>
    </w:p>
    <w:p w:rsidR="00827CB9" w:rsidDel="00BB2C21" w:rsidRDefault="00827CB9" w:rsidP="00827CB9">
      <w:pPr>
        <w:rPr>
          <w:del w:id="22" w:author="Eric Bakota" w:date="2016-04-13T14:24:00Z"/>
        </w:rPr>
      </w:pPr>
      <w:del w:id="23" w:author="Eric Bakota" w:date="2016-04-13T14:24:00Z">
        <w:r w:rsidDel="00BB2C21">
          <w:delText>hasHostname = FALSE</w:delText>
        </w:r>
      </w:del>
    </w:p>
    <w:p w:rsidR="00827CB9" w:rsidDel="00BB2C21" w:rsidRDefault="00827CB9" w:rsidP="00827CB9">
      <w:pPr>
        <w:rPr>
          <w:del w:id="24" w:author="Eric Bakota" w:date="2016-04-13T14:24:00Z"/>
        </w:rPr>
      </w:pPr>
      <w:del w:id="25" w:author="Eric Bakota" w:date="2016-04-13T14:24:00Z">
        <w:r w:rsidDel="00BB2C21">
          <w:delText>hasDBName = FALSE</w:delText>
        </w:r>
      </w:del>
    </w:p>
    <w:p w:rsidR="00827CB9" w:rsidDel="00BB2C21" w:rsidRDefault="00827CB9" w:rsidP="00827CB9">
      <w:pPr>
        <w:rPr>
          <w:del w:id="26" w:author="Eric Bakota" w:date="2016-04-13T14:24:00Z"/>
        </w:rPr>
      </w:pPr>
      <w:del w:id="27" w:author="Eric Bakota" w:date="2016-04-13T14:24:00Z">
        <w:r w:rsidDel="00BB2C21">
          <w:delText>hasTable = FALSE</w:delText>
        </w:r>
      </w:del>
    </w:p>
    <w:p w:rsidR="00827CB9" w:rsidDel="00BB2C21" w:rsidRDefault="00827CB9" w:rsidP="00827CB9">
      <w:pPr>
        <w:rPr>
          <w:del w:id="28" w:author="Eric Bakota" w:date="2016-04-13T14:24:00Z"/>
        </w:rPr>
      </w:pPr>
      <w:del w:id="29" w:author="Eric Bakota" w:date="2016-04-13T14:24:00Z">
        <w:r w:rsidDel="00BB2C21">
          <w:delText>doRateQuery = FALSE</w:delText>
        </w:r>
      </w:del>
    </w:p>
    <w:p w:rsidR="00827CB9" w:rsidDel="00BB2C21" w:rsidRDefault="00827CB9" w:rsidP="00827CB9">
      <w:pPr>
        <w:rPr>
          <w:del w:id="30" w:author="Eric Bakota" w:date="2016-04-13T14:24:00Z"/>
        </w:rPr>
      </w:pPr>
    </w:p>
    <w:p w:rsidR="00827CB9" w:rsidDel="00BB2C21" w:rsidRDefault="00827CB9" w:rsidP="00827CB9">
      <w:pPr>
        <w:rPr>
          <w:del w:id="31" w:author="Eric Bakota" w:date="2016-04-13T14:24:00Z"/>
        </w:rPr>
      </w:pPr>
      <w:del w:id="32" w:author="Eric Bakota" w:date="2016-04-13T14:24:00Z">
        <w:r w:rsidDel="00BB2C21">
          <w:delText>if (length(args) &gt; 0) {</w:delText>
        </w:r>
      </w:del>
    </w:p>
    <w:p w:rsidR="00827CB9" w:rsidDel="00BB2C21" w:rsidRDefault="00827CB9" w:rsidP="00827CB9">
      <w:pPr>
        <w:rPr>
          <w:del w:id="33" w:author="Eric Bakota" w:date="2016-04-13T14:24:00Z"/>
        </w:rPr>
      </w:pPr>
      <w:del w:id="34" w:author="Eric Bakota" w:date="2016-04-13T14:24:00Z">
        <w:r w:rsidDel="00BB2C21">
          <w:delText xml:space="preserve">  while (loop) {</w:delText>
        </w:r>
      </w:del>
    </w:p>
    <w:p w:rsidR="00827CB9" w:rsidDel="00BB2C21" w:rsidRDefault="00827CB9" w:rsidP="00827CB9">
      <w:pPr>
        <w:rPr>
          <w:del w:id="35" w:author="Eric Bakota" w:date="2016-04-13T14:24:00Z"/>
        </w:rPr>
      </w:pPr>
      <w:del w:id="36" w:author="Eric Bakota" w:date="2016-04-13T14:24:00Z">
        <w:r w:rsidDel="00BB2C21">
          <w:delText xml:space="preserve">    if (args[1] == "--rate") {</w:delText>
        </w:r>
      </w:del>
    </w:p>
    <w:p w:rsidR="00827CB9" w:rsidDel="00BB2C21" w:rsidRDefault="00827CB9" w:rsidP="00827CB9">
      <w:pPr>
        <w:rPr>
          <w:del w:id="37" w:author="Eric Bakota" w:date="2016-04-13T14:24:00Z"/>
        </w:rPr>
      </w:pPr>
      <w:del w:id="38" w:author="Eric Bakota" w:date="2016-04-13T14:24:00Z">
        <w:r w:rsidDel="00BB2C21">
          <w:delText xml:space="preserve">      doRateQuery = TRUE</w:delText>
        </w:r>
      </w:del>
    </w:p>
    <w:p w:rsidR="00827CB9" w:rsidDel="00BB2C21" w:rsidRDefault="00827CB9" w:rsidP="00827CB9">
      <w:pPr>
        <w:rPr>
          <w:del w:id="39" w:author="Eric Bakota" w:date="2016-04-13T14:24:00Z"/>
        </w:rPr>
      </w:pPr>
      <w:del w:id="40" w:author="Eric Bakota" w:date="2016-04-13T14:24:00Z">
        <w:r w:rsidDel="00BB2C21">
          <w:delText xml:space="preserve">    }</w:delText>
        </w:r>
      </w:del>
    </w:p>
    <w:p w:rsidR="00827CB9" w:rsidDel="00BB2C21" w:rsidRDefault="00827CB9" w:rsidP="00827CB9">
      <w:pPr>
        <w:rPr>
          <w:del w:id="41" w:author="Eric Bakota" w:date="2016-04-13T14:24:00Z"/>
        </w:rPr>
      </w:pPr>
      <w:del w:id="42" w:author="Eric Bakota" w:date="2016-04-13T14:24:00Z">
        <w:r w:rsidDel="00BB2C21">
          <w:delText xml:space="preserve">    if (args[1] == "--begin") {</w:delText>
        </w:r>
      </w:del>
    </w:p>
    <w:p w:rsidR="00827CB9" w:rsidDel="00BB2C21" w:rsidRDefault="00827CB9" w:rsidP="00827CB9">
      <w:pPr>
        <w:rPr>
          <w:del w:id="43" w:author="Eric Bakota" w:date="2016-04-13T14:24:00Z"/>
        </w:rPr>
      </w:pPr>
      <w:del w:id="44" w:author="Eric Bakota" w:date="2016-04-13T14:24:00Z">
        <w:r w:rsidDel="00BB2C21">
          <w:delText xml:space="preserve">      beginDate = args[2]</w:delText>
        </w:r>
      </w:del>
    </w:p>
    <w:p w:rsidR="00827CB9" w:rsidDel="00BB2C21" w:rsidRDefault="00827CB9" w:rsidP="00827CB9">
      <w:pPr>
        <w:rPr>
          <w:del w:id="45" w:author="Eric Bakota" w:date="2016-04-13T14:24:00Z"/>
        </w:rPr>
      </w:pPr>
      <w:del w:id="46" w:author="Eric Bakota" w:date="2016-04-13T14:24:00Z">
        <w:r w:rsidDel="00BB2C21">
          <w:delText xml:space="preserve">      hasBeginDate = TRUE</w:delText>
        </w:r>
      </w:del>
    </w:p>
    <w:p w:rsidR="00827CB9" w:rsidDel="00BB2C21" w:rsidRDefault="00827CB9" w:rsidP="00827CB9">
      <w:pPr>
        <w:rPr>
          <w:del w:id="47" w:author="Eric Bakota" w:date="2016-04-13T14:24:00Z"/>
        </w:rPr>
      </w:pPr>
      <w:del w:id="48" w:author="Eric Bakota" w:date="2016-04-13T14:24:00Z">
        <w:r w:rsidDel="00BB2C21">
          <w:delText xml:space="preserve">    }</w:delText>
        </w:r>
      </w:del>
    </w:p>
    <w:p w:rsidR="00827CB9" w:rsidDel="00BB2C21" w:rsidRDefault="00827CB9" w:rsidP="00827CB9">
      <w:pPr>
        <w:rPr>
          <w:del w:id="49" w:author="Eric Bakota" w:date="2016-04-13T14:24:00Z"/>
        </w:rPr>
      </w:pPr>
      <w:del w:id="50" w:author="Eric Bakota" w:date="2016-04-13T14:24:00Z">
        <w:r w:rsidDel="00BB2C21">
          <w:lastRenderedPageBreak/>
          <w:delText xml:space="preserve">    if (args[1] == "--end") {</w:delText>
        </w:r>
      </w:del>
    </w:p>
    <w:p w:rsidR="00827CB9" w:rsidDel="00BB2C21" w:rsidRDefault="00827CB9" w:rsidP="00827CB9">
      <w:pPr>
        <w:rPr>
          <w:del w:id="51" w:author="Eric Bakota" w:date="2016-04-13T14:24:00Z"/>
        </w:rPr>
      </w:pPr>
      <w:del w:id="52" w:author="Eric Bakota" w:date="2016-04-13T14:24:00Z">
        <w:r w:rsidDel="00BB2C21">
          <w:delText xml:space="preserve">      endDate = args[2]</w:delText>
        </w:r>
      </w:del>
    </w:p>
    <w:p w:rsidR="00827CB9" w:rsidDel="00BB2C21" w:rsidRDefault="00827CB9" w:rsidP="00827CB9">
      <w:pPr>
        <w:rPr>
          <w:del w:id="53" w:author="Eric Bakota" w:date="2016-04-13T14:24:00Z"/>
        </w:rPr>
      </w:pPr>
      <w:del w:id="54" w:author="Eric Bakota" w:date="2016-04-13T14:24:00Z">
        <w:r w:rsidDel="00BB2C21">
          <w:delText xml:space="preserve">      hasEndDate = TRUE</w:delText>
        </w:r>
      </w:del>
    </w:p>
    <w:p w:rsidR="00827CB9" w:rsidDel="00BB2C21" w:rsidRDefault="00827CB9" w:rsidP="00827CB9">
      <w:pPr>
        <w:rPr>
          <w:del w:id="55" w:author="Eric Bakota" w:date="2016-04-13T14:24:00Z"/>
        </w:rPr>
      </w:pPr>
      <w:del w:id="56" w:author="Eric Bakota" w:date="2016-04-13T14:24:00Z">
        <w:r w:rsidDel="00BB2C21">
          <w:delText xml:space="preserve">    }</w:delText>
        </w:r>
      </w:del>
    </w:p>
    <w:p w:rsidR="00827CB9" w:rsidDel="00BB2C21" w:rsidRDefault="00827CB9" w:rsidP="00827CB9">
      <w:pPr>
        <w:rPr>
          <w:del w:id="57" w:author="Eric Bakota" w:date="2016-04-13T14:24:00Z"/>
        </w:rPr>
      </w:pPr>
      <w:del w:id="58" w:author="Eric Bakota" w:date="2016-04-13T14:24:00Z">
        <w:r w:rsidDel="00BB2C21">
          <w:delText xml:space="preserve">    if (args[1] == "--disease") {</w:delText>
        </w:r>
      </w:del>
    </w:p>
    <w:p w:rsidR="00827CB9" w:rsidDel="00BB2C21" w:rsidRDefault="00827CB9" w:rsidP="00827CB9">
      <w:pPr>
        <w:rPr>
          <w:del w:id="59" w:author="Eric Bakota" w:date="2016-04-13T14:24:00Z"/>
        </w:rPr>
      </w:pPr>
      <w:del w:id="60" w:author="Eric Bakota" w:date="2016-04-13T14:24:00Z">
        <w:r w:rsidDel="00BB2C21">
          <w:delText xml:space="preserve">      diseaseName = args[2]</w:delText>
        </w:r>
      </w:del>
    </w:p>
    <w:p w:rsidR="00827CB9" w:rsidDel="00BB2C21" w:rsidRDefault="00827CB9" w:rsidP="00827CB9">
      <w:pPr>
        <w:rPr>
          <w:del w:id="61" w:author="Eric Bakota" w:date="2016-04-13T14:24:00Z"/>
        </w:rPr>
      </w:pPr>
      <w:del w:id="62" w:author="Eric Bakota" w:date="2016-04-13T14:24:00Z">
        <w:r w:rsidDel="00BB2C21">
          <w:delText xml:space="preserve">      hasDiseaseName = TRUE</w:delText>
        </w:r>
      </w:del>
    </w:p>
    <w:p w:rsidR="00827CB9" w:rsidDel="00BB2C21" w:rsidRDefault="00827CB9" w:rsidP="00827CB9">
      <w:pPr>
        <w:rPr>
          <w:del w:id="63" w:author="Eric Bakota" w:date="2016-04-13T14:24:00Z"/>
        </w:rPr>
      </w:pPr>
      <w:del w:id="64" w:author="Eric Bakota" w:date="2016-04-13T14:24:00Z">
        <w:r w:rsidDel="00BB2C21">
          <w:delText xml:space="preserve">    }</w:delText>
        </w:r>
      </w:del>
    </w:p>
    <w:p w:rsidR="00827CB9" w:rsidDel="00BB2C21" w:rsidRDefault="00827CB9" w:rsidP="00827CB9">
      <w:pPr>
        <w:rPr>
          <w:del w:id="65" w:author="Eric Bakota" w:date="2016-04-13T14:24:00Z"/>
        </w:rPr>
      </w:pPr>
      <w:del w:id="66" w:author="Eric Bakota" w:date="2016-04-13T14:24:00Z">
        <w:r w:rsidDel="00BB2C21">
          <w:delText xml:space="preserve">    if (args[1] == "--user") {</w:delText>
        </w:r>
      </w:del>
    </w:p>
    <w:p w:rsidR="00827CB9" w:rsidDel="00BB2C21" w:rsidRDefault="00827CB9" w:rsidP="00827CB9">
      <w:pPr>
        <w:rPr>
          <w:del w:id="67" w:author="Eric Bakota" w:date="2016-04-13T14:24:00Z"/>
        </w:rPr>
      </w:pPr>
      <w:del w:id="68" w:author="Eric Bakota" w:date="2016-04-13T14:24:00Z">
        <w:r w:rsidDel="00BB2C21">
          <w:delText xml:space="preserve">      USERNAME = args[2]</w:delText>
        </w:r>
      </w:del>
    </w:p>
    <w:p w:rsidR="00827CB9" w:rsidDel="00BB2C21" w:rsidRDefault="00827CB9" w:rsidP="00827CB9">
      <w:pPr>
        <w:rPr>
          <w:del w:id="69" w:author="Eric Bakota" w:date="2016-04-13T14:24:00Z"/>
        </w:rPr>
      </w:pPr>
      <w:del w:id="70" w:author="Eric Bakota" w:date="2016-04-13T14:24:00Z">
        <w:r w:rsidDel="00BB2C21">
          <w:delText xml:space="preserve">      hasUsername = TRUE</w:delText>
        </w:r>
      </w:del>
    </w:p>
    <w:p w:rsidR="00827CB9" w:rsidDel="00BB2C21" w:rsidRDefault="00827CB9" w:rsidP="00827CB9">
      <w:pPr>
        <w:rPr>
          <w:del w:id="71" w:author="Eric Bakota" w:date="2016-04-13T14:24:00Z"/>
        </w:rPr>
      </w:pPr>
      <w:del w:id="72" w:author="Eric Bakota" w:date="2016-04-13T14:24:00Z">
        <w:r w:rsidDel="00BB2C21">
          <w:delText xml:space="preserve">    }</w:delText>
        </w:r>
      </w:del>
    </w:p>
    <w:p w:rsidR="00827CB9" w:rsidDel="00BB2C21" w:rsidRDefault="00827CB9" w:rsidP="00827CB9">
      <w:pPr>
        <w:rPr>
          <w:del w:id="73" w:author="Eric Bakota" w:date="2016-04-13T14:24:00Z"/>
        </w:rPr>
      </w:pPr>
      <w:del w:id="74" w:author="Eric Bakota" w:date="2016-04-13T14:24:00Z">
        <w:r w:rsidDel="00BB2C21">
          <w:delText xml:space="preserve">    if (args[1] == "--password") {</w:delText>
        </w:r>
      </w:del>
    </w:p>
    <w:p w:rsidR="00827CB9" w:rsidDel="00BB2C21" w:rsidRDefault="00827CB9" w:rsidP="00827CB9">
      <w:pPr>
        <w:rPr>
          <w:del w:id="75" w:author="Eric Bakota" w:date="2016-04-13T14:24:00Z"/>
        </w:rPr>
      </w:pPr>
      <w:del w:id="76" w:author="Eric Bakota" w:date="2016-04-13T14:24:00Z">
        <w:r w:rsidDel="00BB2C21">
          <w:delText xml:space="preserve">      PASSWORD = args[2]</w:delText>
        </w:r>
      </w:del>
    </w:p>
    <w:p w:rsidR="00827CB9" w:rsidDel="00BB2C21" w:rsidRDefault="00827CB9" w:rsidP="00827CB9">
      <w:pPr>
        <w:rPr>
          <w:del w:id="77" w:author="Eric Bakota" w:date="2016-04-13T14:24:00Z"/>
        </w:rPr>
      </w:pPr>
      <w:del w:id="78" w:author="Eric Bakota" w:date="2016-04-13T14:24:00Z">
        <w:r w:rsidDel="00BB2C21">
          <w:delText xml:space="preserve">      hasPassword = TRUE</w:delText>
        </w:r>
      </w:del>
    </w:p>
    <w:p w:rsidR="00827CB9" w:rsidDel="00BB2C21" w:rsidRDefault="00827CB9" w:rsidP="00827CB9">
      <w:pPr>
        <w:rPr>
          <w:del w:id="79" w:author="Eric Bakota" w:date="2016-04-13T14:24:00Z"/>
        </w:rPr>
      </w:pPr>
      <w:del w:id="80" w:author="Eric Bakota" w:date="2016-04-13T14:24:00Z">
        <w:r w:rsidDel="00BB2C21">
          <w:delText xml:space="preserve">    }</w:delText>
        </w:r>
      </w:del>
    </w:p>
    <w:p w:rsidR="00827CB9" w:rsidDel="00BB2C21" w:rsidRDefault="00827CB9" w:rsidP="00827CB9">
      <w:pPr>
        <w:rPr>
          <w:del w:id="81" w:author="Eric Bakota" w:date="2016-04-13T14:24:00Z"/>
        </w:rPr>
      </w:pPr>
      <w:del w:id="82" w:author="Eric Bakota" w:date="2016-04-13T14:24:00Z">
        <w:r w:rsidDel="00BB2C21">
          <w:delText xml:space="preserve">    if (args[1] == "--host") {</w:delText>
        </w:r>
      </w:del>
    </w:p>
    <w:p w:rsidR="00827CB9" w:rsidDel="00BB2C21" w:rsidRDefault="00827CB9" w:rsidP="00827CB9">
      <w:pPr>
        <w:rPr>
          <w:del w:id="83" w:author="Eric Bakota" w:date="2016-04-13T14:24:00Z"/>
        </w:rPr>
      </w:pPr>
      <w:del w:id="84" w:author="Eric Bakota" w:date="2016-04-13T14:24:00Z">
        <w:r w:rsidDel="00BB2C21">
          <w:delText xml:space="preserve">      HOSTNAME = args[2]</w:delText>
        </w:r>
      </w:del>
    </w:p>
    <w:p w:rsidR="00827CB9" w:rsidDel="00BB2C21" w:rsidRDefault="00827CB9" w:rsidP="00827CB9">
      <w:pPr>
        <w:rPr>
          <w:del w:id="85" w:author="Eric Bakota" w:date="2016-04-13T14:24:00Z"/>
        </w:rPr>
      </w:pPr>
      <w:del w:id="86" w:author="Eric Bakota" w:date="2016-04-13T14:24:00Z">
        <w:r w:rsidDel="00BB2C21">
          <w:delText xml:space="preserve">      hasHostname = TRUE</w:delText>
        </w:r>
      </w:del>
    </w:p>
    <w:p w:rsidR="00827CB9" w:rsidDel="00BB2C21" w:rsidRDefault="00827CB9" w:rsidP="00827CB9">
      <w:pPr>
        <w:rPr>
          <w:del w:id="87" w:author="Eric Bakota" w:date="2016-04-13T14:24:00Z"/>
        </w:rPr>
      </w:pPr>
      <w:del w:id="88" w:author="Eric Bakota" w:date="2016-04-13T14:24:00Z">
        <w:r w:rsidDel="00BB2C21">
          <w:delText xml:space="preserve">    }</w:delText>
        </w:r>
      </w:del>
    </w:p>
    <w:p w:rsidR="00827CB9" w:rsidDel="00BB2C21" w:rsidRDefault="00827CB9" w:rsidP="00827CB9">
      <w:pPr>
        <w:rPr>
          <w:del w:id="89" w:author="Eric Bakota" w:date="2016-04-13T14:24:00Z"/>
        </w:rPr>
      </w:pPr>
      <w:del w:id="90" w:author="Eric Bakota" w:date="2016-04-13T14:24:00Z">
        <w:r w:rsidDel="00BB2C21">
          <w:delText xml:space="preserve">    if (args[1] == "--db") {</w:delText>
        </w:r>
      </w:del>
    </w:p>
    <w:p w:rsidR="00827CB9" w:rsidDel="00BB2C21" w:rsidRDefault="00827CB9" w:rsidP="00827CB9">
      <w:pPr>
        <w:rPr>
          <w:del w:id="91" w:author="Eric Bakota" w:date="2016-04-13T14:24:00Z"/>
        </w:rPr>
      </w:pPr>
      <w:del w:id="92" w:author="Eric Bakota" w:date="2016-04-13T14:24:00Z">
        <w:r w:rsidDel="00BB2C21">
          <w:delText xml:space="preserve">      DBNAME = args[2]</w:delText>
        </w:r>
      </w:del>
    </w:p>
    <w:p w:rsidR="00827CB9" w:rsidDel="00BB2C21" w:rsidRDefault="00827CB9" w:rsidP="00827CB9">
      <w:pPr>
        <w:rPr>
          <w:del w:id="93" w:author="Eric Bakota" w:date="2016-04-13T14:24:00Z"/>
        </w:rPr>
      </w:pPr>
      <w:del w:id="94" w:author="Eric Bakota" w:date="2016-04-13T14:24:00Z">
        <w:r w:rsidDel="00BB2C21">
          <w:delText xml:space="preserve">      hasDBName = TRUE</w:delText>
        </w:r>
      </w:del>
    </w:p>
    <w:p w:rsidR="00827CB9" w:rsidDel="00BB2C21" w:rsidRDefault="00827CB9" w:rsidP="00827CB9">
      <w:pPr>
        <w:rPr>
          <w:del w:id="95" w:author="Eric Bakota" w:date="2016-04-13T14:24:00Z"/>
        </w:rPr>
      </w:pPr>
      <w:del w:id="96" w:author="Eric Bakota" w:date="2016-04-13T14:24:00Z">
        <w:r w:rsidDel="00BB2C21">
          <w:delText xml:space="preserve">    }</w:delText>
        </w:r>
      </w:del>
    </w:p>
    <w:p w:rsidR="00827CB9" w:rsidDel="00BB2C21" w:rsidRDefault="00827CB9" w:rsidP="00827CB9">
      <w:pPr>
        <w:rPr>
          <w:del w:id="97" w:author="Eric Bakota" w:date="2016-04-13T14:24:00Z"/>
        </w:rPr>
      </w:pPr>
      <w:del w:id="98" w:author="Eric Bakota" w:date="2016-04-13T14:24:00Z">
        <w:r w:rsidDel="00BB2C21">
          <w:delText xml:space="preserve">    if (args[1] == "--table") {</w:delText>
        </w:r>
      </w:del>
    </w:p>
    <w:p w:rsidR="00827CB9" w:rsidDel="00BB2C21" w:rsidRDefault="00827CB9" w:rsidP="00827CB9">
      <w:pPr>
        <w:rPr>
          <w:del w:id="99" w:author="Eric Bakota" w:date="2016-04-13T14:24:00Z"/>
        </w:rPr>
      </w:pPr>
      <w:del w:id="100" w:author="Eric Bakota" w:date="2016-04-13T14:24:00Z">
        <w:r w:rsidDel="00BB2C21">
          <w:delText xml:space="preserve">      TABLE = args[2]</w:delText>
        </w:r>
      </w:del>
    </w:p>
    <w:p w:rsidR="00827CB9" w:rsidDel="00BB2C21" w:rsidRDefault="00827CB9" w:rsidP="00827CB9">
      <w:pPr>
        <w:rPr>
          <w:del w:id="101" w:author="Eric Bakota" w:date="2016-04-13T14:24:00Z"/>
        </w:rPr>
      </w:pPr>
      <w:del w:id="102" w:author="Eric Bakota" w:date="2016-04-13T14:24:00Z">
        <w:r w:rsidDel="00BB2C21">
          <w:delText xml:space="preserve">      hasTable = TRUE</w:delText>
        </w:r>
      </w:del>
    </w:p>
    <w:p w:rsidR="00827CB9" w:rsidDel="00BB2C21" w:rsidRDefault="00827CB9" w:rsidP="00827CB9">
      <w:pPr>
        <w:rPr>
          <w:del w:id="103" w:author="Eric Bakota" w:date="2016-04-13T14:24:00Z"/>
        </w:rPr>
      </w:pPr>
      <w:del w:id="104" w:author="Eric Bakota" w:date="2016-04-13T14:24:00Z">
        <w:r w:rsidDel="00BB2C21">
          <w:lastRenderedPageBreak/>
          <w:delText xml:space="preserve">    }</w:delText>
        </w:r>
      </w:del>
    </w:p>
    <w:p w:rsidR="00827CB9" w:rsidDel="00BB2C21" w:rsidRDefault="00827CB9" w:rsidP="00827CB9">
      <w:pPr>
        <w:rPr>
          <w:del w:id="105" w:author="Eric Bakota" w:date="2016-04-13T14:24:00Z"/>
        </w:rPr>
      </w:pPr>
      <w:del w:id="106" w:author="Eric Bakota" w:date="2016-04-13T14:24:00Z">
        <w:r w:rsidDel="00BB2C21">
          <w:delText xml:space="preserve">    if (length(args) &gt; 1) {</w:delText>
        </w:r>
      </w:del>
    </w:p>
    <w:p w:rsidR="00827CB9" w:rsidDel="00BB2C21" w:rsidRDefault="00827CB9" w:rsidP="00827CB9">
      <w:pPr>
        <w:rPr>
          <w:del w:id="107" w:author="Eric Bakota" w:date="2016-04-13T14:24:00Z"/>
        </w:rPr>
      </w:pPr>
      <w:del w:id="108" w:author="Eric Bakota" w:date="2016-04-13T14:24:00Z">
        <w:r w:rsidDel="00BB2C21">
          <w:delText xml:space="preserve">      args = args[2:length(args)]</w:delText>
        </w:r>
      </w:del>
    </w:p>
    <w:p w:rsidR="00827CB9" w:rsidDel="00BB2C21" w:rsidRDefault="00827CB9" w:rsidP="00827CB9">
      <w:pPr>
        <w:rPr>
          <w:del w:id="109" w:author="Eric Bakota" w:date="2016-04-13T14:24:00Z"/>
        </w:rPr>
      </w:pPr>
      <w:del w:id="110" w:author="Eric Bakota" w:date="2016-04-13T14:24:00Z">
        <w:r w:rsidDel="00BB2C21">
          <w:delText xml:space="preserve">    } else {</w:delText>
        </w:r>
      </w:del>
    </w:p>
    <w:p w:rsidR="00827CB9" w:rsidDel="00BB2C21" w:rsidRDefault="00827CB9" w:rsidP="00827CB9">
      <w:pPr>
        <w:rPr>
          <w:del w:id="111" w:author="Eric Bakota" w:date="2016-04-13T14:24:00Z"/>
        </w:rPr>
      </w:pPr>
      <w:del w:id="112" w:author="Eric Bakota" w:date="2016-04-13T14:24:00Z">
        <w:r w:rsidDel="00BB2C21">
          <w:delText xml:space="preserve">      loop = FALSE</w:delText>
        </w:r>
      </w:del>
    </w:p>
    <w:p w:rsidR="00827CB9" w:rsidDel="00BB2C21" w:rsidRDefault="00827CB9" w:rsidP="00827CB9">
      <w:pPr>
        <w:rPr>
          <w:del w:id="113" w:author="Eric Bakota" w:date="2016-04-13T14:24:00Z"/>
        </w:rPr>
      </w:pPr>
      <w:del w:id="114" w:author="Eric Bakota" w:date="2016-04-13T14:24:00Z">
        <w:r w:rsidDel="00BB2C21">
          <w:delText xml:space="preserve">    }</w:delText>
        </w:r>
      </w:del>
    </w:p>
    <w:p w:rsidR="00827CB9" w:rsidDel="00BB2C21" w:rsidRDefault="00827CB9" w:rsidP="00827CB9">
      <w:pPr>
        <w:rPr>
          <w:del w:id="115" w:author="Eric Bakota" w:date="2016-04-13T14:24:00Z"/>
        </w:rPr>
      </w:pPr>
      <w:del w:id="116" w:author="Eric Bakota" w:date="2016-04-13T14:24:00Z">
        <w:r w:rsidDel="00BB2C21">
          <w:delText xml:space="preserve">  }</w:delText>
        </w:r>
      </w:del>
    </w:p>
    <w:p w:rsidR="00827CB9" w:rsidDel="00BB2C21" w:rsidRDefault="00827CB9" w:rsidP="00827CB9">
      <w:pPr>
        <w:rPr>
          <w:del w:id="117" w:author="Eric Bakota" w:date="2016-04-13T14:24:00Z"/>
        </w:rPr>
      </w:pPr>
      <w:del w:id="118" w:author="Eric Bakota" w:date="2016-04-13T14:24:00Z">
        <w:r w:rsidDel="00BB2C21">
          <w:delText>}</w:delText>
        </w:r>
      </w:del>
    </w:p>
    <w:p w:rsidR="00827CB9" w:rsidRDefault="00827CB9" w:rsidP="00827CB9">
      <w:r w:rsidRPr="002261C2">
        <w:rPr>
          <w:highlight w:val="yellow"/>
        </w:rPr>
        <w:t xml:space="preserve">#### </w:t>
      </w:r>
      <w:r w:rsidR="002261C2" w:rsidRPr="002261C2">
        <w:rPr>
          <w:highlight w:val="yellow"/>
        </w:rPr>
        <w:t xml:space="preserve">2: </w:t>
      </w:r>
      <w:r w:rsidRPr="002261C2">
        <w:rPr>
          <w:highlight w:val="yellow"/>
        </w:rPr>
        <w:t>USERS - MODIFY THE FOLLOWING SECTIONS ########</w:t>
      </w:r>
    </w:p>
    <w:p w:rsidR="00827CB9" w:rsidRDefault="00827CB9" w:rsidP="00827CB9">
      <w:r w:rsidRPr="000335A5">
        <w:rPr>
          <w:highlight w:val="yellow"/>
        </w:rPr>
        <w:t>#</w:t>
      </w:r>
      <w:r w:rsidR="000335A5" w:rsidRPr="000335A5">
        <w:rPr>
          <w:highlight w:val="yellow"/>
        </w:rPr>
        <w:t>#2.1:</w:t>
      </w:r>
      <w:r w:rsidRPr="000335A5">
        <w:rPr>
          <w:highlight w:val="yellow"/>
        </w:rPr>
        <w:t xml:space="preserve"> change this </w:t>
      </w:r>
      <w:r w:rsidR="00782676">
        <w:rPr>
          <w:highlight w:val="yellow"/>
        </w:rPr>
        <w:t xml:space="preserve">section to match the </w:t>
      </w:r>
      <w:r w:rsidRPr="000335A5">
        <w:rPr>
          <w:highlight w:val="yellow"/>
        </w:rPr>
        <w:t>d</w:t>
      </w:r>
      <w:r w:rsidR="000335A5" w:rsidRPr="000335A5">
        <w:rPr>
          <w:highlight w:val="yellow"/>
        </w:rPr>
        <w:t>ata</w:t>
      </w:r>
      <w:r w:rsidRPr="000335A5">
        <w:rPr>
          <w:highlight w:val="yellow"/>
        </w:rPr>
        <w:t>b</w:t>
      </w:r>
      <w:r w:rsidR="000335A5" w:rsidRPr="000335A5">
        <w:rPr>
          <w:highlight w:val="yellow"/>
        </w:rPr>
        <w:t>ase</w:t>
      </w:r>
      <w:r w:rsidR="00782676">
        <w:rPr>
          <w:highlight w:val="yellow"/>
        </w:rPr>
        <w:t xml:space="preserve"> you are attempting to use along with your </w:t>
      </w:r>
      <w:r w:rsidRPr="000335A5">
        <w:rPr>
          <w:highlight w:val="yellow"/>
        </w:rPr>
        <w:t>user</w:t>
      </w:r>
      <w:r w:rsidR="000335A5" w:rsidRPr="000335A5">
        <w:rPr>
          <w:highlight w:val="yellow"/>
        </w:rPr>
        <w:t>name/</w:t>
      </w:r>
      <w:r w:rsidR="000335A5" w:rsidRPr="00782676">
        <w:rPr>
          <w:highlight w:val="yellow"/>
        </w:rPr>
        <w:t>password</w:t>
      </w:r>
      <w:r w:rsidR="00782676" w:rsidRPr="00782676">
        <w:rPr>
          <w:highlight w:val="yellow"/>
        </w:rPr>
        <w:t xml:space="preserve"> credentials</w:t>
      </w:r>
    </w:p>
    <w:p w:rsidR="000335A5" w:rsidRDefault="000335A5" w:rsidP="000335A5">
      <w:del w:id="119" w:author="Eric Bakota" w:date="2016-04-13T14:24:00Z">
        <w:r w:rsidDel="00BB2C21">
          <w:delText xml:space="preserve">if (!hasUsername) { </w:delText>
        </w:r>
      </w:del>
      <w:r>
        <w:t xml:space="preserve">USERNAME &lt;- "ENTER YOUR USERNAME HERE" </w:t>
      </w:r>
      <w:del w:id="120" w:author="Eric Bakota" w:date="2016-04-13T14:25:00Z">
        <w:r w:rsidDel="00BB2C21">
          <w:delText>}</w:delText>
        </w:r>
      </w:del>
    </w:p>
    <w:p w:rsidR="000335A5" w:rsidRDefault="000335A5" w:rsidP="000335A5">
      <w:del w:id="121" w:author="Eric Bakota" w:date="2016-04-13T14:25:00Z">
        <w:r w:rsidDel="00BB2C21">
          <w:delText xml:space="preserve">if (!hasPassword) { </w:delText>
        </w:r>
      </w:del>
      <w:r>
        <w:t xml:space="preserve">PASSWORD &lt;- "ENTER YOUR PASSWORD HERE" </w:t>
      </w:r>
      <w:del w:id="122" w:author="Eric Bakota" w:date="2016-04-13T14:25:00Z">
        <w:r w:rsidDel="00BB2C21">
          <w:delText>}</w:delText>
        </w:r>
      </w:del>
    </w:p>
    <w:p w:rsidR="000335A5" w:rsidRDefault="000335A5" w:rsidP="000335A5">
      <w:del w:id="123" w:author="Eric Bakota" w:date="2016-04-13T14:25:00Z">
        <w:r w:rsidDel="00BB2C21">
          <w:delText xml:space="preserve">if (!hasHostname) { </w:delText>
        </w:r>
      </w:del>
      <w:r>
        <w:t xml:space="preserve">HOSTNAME &lt;- "USE PROPER SERVER NAME HERE" </w:t>
      </w:r>
      <w:del w:id="124" w:author="Eric Bakota" w:date="2016-04-13T14:25:00Z">
        <w:r w:rsidDel="00BB2C21">
          <w:delText>}</w:delText>
        </w:r>
      </w:del>
    </w:p>
    <w:p w:rsidR="000335A5" w:rsidRDefault="000335A5" w:rsidP="000335A5">
      <w:del w:id="125" w:author="Eric Bakota" w:date="2016-04-13T14:25:00Z">
        <w:r w:rsidDel="00BB2C21">
          <w:delText xml:space="preserve">if (!hasDBName) { </w:delText>
        </w:r>
      </w:del>
      <w:r>
        <w:t>DBNAME &lt;- "</w:t>
      </w:r>
      <w:proofErr w:type="spellStart"/>
      <w:r>
        <w:t>LockerDB</w:t>
      </w:r>
      <w:proofErr w:type="spellEnd"/>
      <w:r>
        <w:t xml:space="preserve">" </w:t>
      </w:r>
      <w:del w:id="126" w:author="Eric Bakota" w:date="2016-04-13T14:25:00Z">
        <w:r w:rsidDel="00BB2C21">
          <w:delText>}</w:delText>
        </w:r>
      </w:del>
    </w:p>
    <w:p w:rsidR="00827CB9" w:rsidRDefault="000335A5" w:rsidP="000335A5">
      <w:del w:id="127" w:author="Eric Bakota" w:date="2016-04-13T14:25:00Z">
        <w:r w:rsidDel="00BB2C21">
          <w:delText xml:space="preserve">if (!hasTable) { </w:delText>
        </w:r>
      </w:del>
      <w:r>
        <w:t xml:space="preserve">TABLE &lt;- "CREATE TABLE NAME HERE" </w:t>
      </w:r>
      <w:del w:id="128" w:author="Eric Bakota" w:date="2016-04-13T14:25:00Z">
        <w:r w:rsidDel="00BB2C21">
          <w:delText>}</w:delText>
        </w:r>
      </w:del>
    </w:p>
    <w:p w:rsidR="00827CB9" w:rsidRPr="000335A5" w:rsidRDefault="00827CB9" w:rsidP="00827CB9">
      <w:pPr>
        <w:rPr>
          <w:highlight w:val="yellow"/>
        </w:rPr>
      </w:pPr>
      <w:r w:rsidRPr="000335A5">
        <w:rPr>
          <w:highlight w:val="yellow"/>
        </w:rPr>
        <w:t>#</w:t>
      </w:r>
      <w:r w:rsidR="000335A5" w:rsidRPr="000335A5">
        <w:rPr>
          <w:highlight w:val="yellow"/>
        </w:rPr>
        <w:t>#2.2:</w:t>
      </w:r>
      <w:r w:rsidRPr="000335A5">
        <w:rPr>
          <w:highlight w:val="yellow"/>
        </w:rPr>
        <w:t xml:space="preserve"> </w:t>
      </w:r>
      <w:r w:rsidR="00782676">
        <w:rPr>
          <w:highlight w:val="yellow"/>
        </w:rPr>
        <w:t>Include</w:t>
      </w:r>
      <w:r w:rsidR="000335A5" w:rsidRPr="000335A5">
        <w:rPr>
          <w:highlight w:val="yellow"/>
        </w:rPr>
        <w:t xml:space="preserve"> your date range </w:t>
      </w:r>
      <w:proofErr w:type="gramStart"/>
      <w:r w:rsidR="00D13F8B">
        <w:rPr>
          <w:highlight w:val="yellow"/>
        </w:rPr>
        <w:t xml:space="preserve">by  </w:t>
      </w:r>
      <w:proofErr w:type="spellStart"/>
      <w:r w:rsidR="00D13F8B">
        <w:rPr>
          <w:highlight w:val="yellow"/>
        </w:rPr>
        <w:t>earliest</w:t>
      </w:r>
      <w:proofErr w:type="gramEnd"/>
      <w:r w:rsidR="00D13F8B">
        <w:rPr>
          <w:highlight w:val="yellow"/>
        </w:rPr>
        <w:t>_date</w:t>
      </w:r>
      <w:proofErr w:type="spellEnd"/>
      <w:r w:rsidR="00D13F8B">
        <w:rPr>
          <w:highlight w:val="yellow"/>
        </w:rPr>
        <w:t xml:space="preserve"> </w:t>
      </w:r>
      <w:r w:rsidR="000335A5" w:rsidRPr="000335A5">
        <w:rPr>
          <w:highlight w:val="yellow"/>
        </w:rPr>
        <w:t xml:space="preserve">here, </w:t>
      </w:r>
      <w:r w:rsidR="00782676">
        <w:rPr>
          <w:highlight w:val="yellow"/>
        </w:rPr>
        <w:t>using the  “YYYYMMDD” format</w:t>
      </w:r>
      <w:r w:rsidR="000335A5" w:rsidRPr="000335A5">
        <w:rPr>
          <w:highlight w:val="yellow"/>
        </w:rPr>
        <w:t xml:space="preserve">, </w:t>
      </w:r>
    </w:p>
    <w:p w:rsidR="00827CB9" w:rsidRDefault="000335A5" w:rsidP="00827CB9">
      <w:r>
        <w:rPr>
          <w:highlight w:val="yellow"/>
        </w:rPr>
        <w:t>#</w:t>
      </w:r>
      <w:proofErr w:type="gramStart"/>
      <w:r w:rsidR="006E1BA5">
        <w:rPr>
          <w:highlight w:val="yellow"/>
        </w:rPr>
        <w:t>Depending</w:t>
      </w:r>
      <w:proofErr w:type="gramEnd"/>
      <w:r w:rsidR="006E1BA5">
        <w:rPr>
          <w:highlight w:val="yellow"/>
        </w:rPr>
        <w:t xml:space="preserve"> upon the size of your database, you can optimiz</w:t>
      </w:r>
      <w:r w:rsidR="00A4097F">
        <w:rPr>
          <w:highlight w:val="yellow"/>
        </w:rPr>
        <w:t>e</w:t>
      </w:r>
      <w:r w:rsidR="006E1BA5">
        <w:rPr>
          <w:highlight w:val="yellow"/>
        </w:rPr>
        <w:t xml:space="preserve"> </w:t>
      </w:r>
      <w:r w:rsidR="00827CB9" w:rsidRPr="000335A5">
        <w:rPr>
          <w:highlight w:val="yellow"/>
        </w:rPr>
        <w:t xml:space="preserve">performance </w:t>
      </w:r>
      <w:r w:rsidR="00A4097F">
        <w:rPr>
          <w:highlight w:val="yellow"/>
        </w:rPr>
        <w:t xml:space="preserve">by using a </w:t>
      </w:r>
      <w:r w:rsidR="00A4097F" w:rsidRPr="000335A5">
        <w:rPr>
          <w:highlight w:val="yellow"/>
        </w:rPr>
        <w:t>smaller</w:t>
      </w:r>
      <w:r w:rsidR="00827CB9" w:rsidRPr="000335A5">
        <w:rPr>
          <w:highlight w:val="yellow"/>
        </w:rPr>
        <w:t xml:space="preserve"> date range, such as a week or </w:t>
      </w:r>
      <w:r w:rsidR="00827CB9" w:rsidRPr="00A4097F">
        <w:rPr>
          <w:highlight w:val="yellow"/>
        </w:rPr>
        <w:t>two</w:t>
      </w:r>
      <w:r w:rsidR="00A4097F" w:rsidRPr="00A4097F">
        <w:rPr>
          <w:highlight w:val="yellow"/>
        </w:rPr>
        <w:t xml:space="preserve"> and then concatenate the results for analysis</w:t>
      </w:r>
    </w:p>
    <w:p w:rsidR="00827CB9" w:rsidDel="00BB2C21" w:rsidRDefault="00827CB9" w:rsidP="00827CB9">
      <w:pPr>
        <w:rPr>
          <w:del w:id="129" w:author="Eric Bakota" w:date="2016-04-13T14:25:00Z"/>
        </w:rPr>
      </w:pPr>
      <w:del w:id="130" w:author="Eric Bakota" w:date="2016-04-13T14:25:00Z">
        <w:r w:rsidDel="00BB2C21">
          <w:delText>if (!hasBeginDate || !hasEndDate) {</w:delText>
        </w:r>
      </w:del>
    </w:p>
    <w:p w:rsidR="00827CB9" w:rsidRDefault="00827CB9" w:rsidP="00827CB9">
      <w:r>
        <w:t xml:space="preserve">  </w:t>
      </w:r>
      <w:proofErr w:type="spellStart"/>
      <w:proofErr w:type="gramStart"/>
      <w:r>
        <w:t>beginDate</w:t>
      </w:r>
      <w:proofErr w:type="spellEnd"/>
      <w:proofErr w:type="gramEnd"/>
      <w:r>
        <w:t xml:space="preserve"> = "</w:t>
      </w:r>
      <w:del w:id="131" w:author="Eric Bakota" w:date="2016-04-13T14:26:00Z">
        <w:r w:rsidDel="00BB2C21">
          <w:delText>20151201</w:delText>
        </w:r>
      </w:del>
      <w:ins w:id="132" w:author="Eric Bakota" w:date="2016-04-13T14:26:00Z">
        <w:r w:rsidR="00BB2C21">
          <w:t>YYYYMMDD</w:t>
        </w:r>
      </w:ins>
      <w:r>
        <w:t xml:space="preserve">" </w:t>
      </w:r>
    </w:p>
    <w:p w:rsidR="00827CB9" w:rsidRDefault="00827CB9" w:rsidP="00827CB9">
      <w:r>
        <w:t xml:space="preserve">  </w:t>
      </w:r>
      <w:proofErr w:type="spellStart"/>
      <w:proofErr w:type="gramStart"/>
      <w:r>
        <w:t>endDate</w:t>
      </w:r>
      <w:proofErr w:type="spellEnd"/>
      <w:proofErr w:type="gramEnd"/>
      <w:r>
        <w:t xml:space="preserve"> = "</w:t>
      </w:r>
      <w:del w:id="133" w:author="Eric Bakota" w:date="2016-04-13T14:26:00Z">
        <w:r w:rsidDel="00BB2C21">
          <w:delText>20160229</w:delText>
        </w:r>
      </w:del>
      <w:ins w:id="134" w:author="Eric Bakota" w:date="2016-04-13T14:26:00Z">
        <w:r w:rsidR="00BB2C21">
          <w:t>YYYYMMDD</w:t>
        </w:r>
      </w:ins>
      <w:r>
        <w:t>"</w:t>
      </w:r>
    </w:p>
    <w:p w:rsidR="00827CB9" w:rsidDel="00BB2C21" w:rsidRDefault="00827CB9" w:rsidP="00827CB9">
      <w:pPr>
        <w:rPr>
          <w:del w:id="135" w:author="Eric Bakota" w:date="2016-04-13T14:25:00Z"/>
        </w:rPr>
      </w:pPr>
      <w:del w:id="136" w:author="Eric Bakota" w:date="2016-04-13T14:25:00Z">
        <w:r w:rsidDel="00BB2C21">
          <w:delText>}</w:delText>
        </w:r>
      </w:del>
    </w:p>
    <w:p w:rsidR="00827CB9" w:rsidRDefault="00827CB9" w:rsidP="00827CB9"/>
    <w:p w:rsidR="00827CB9" w:rsidRDefault="000335A5" w:rsidP="00827CB9">
      <w:r>
        <w:rPr>
          <w:highlight w:val="yellow"/>
        </w:rPr>
        <w:t>## 2.3</w:t>
      </w:r>
      <w:r w:rsidRPr="000335A5">
        <w:rPr>
          <w:highlight w:val="yellow"/>
        </w:rPr>
        <w:t xml:space="preserve">: </w:t>
      </w:r>
      <w:r w:rsidR="00A4097F">
        <w:rPr>
          <w:highlight w:val="yellow"/>
        </w:rPr>
        <w:t>Insert</w:t>
      </w:r>
      <w:r w:rsidR="00D20E51" w:rsidRPr="000335A5">
        <w:rPr>
          <w:highlight w:val="yellow"/>
        </w:rPr>
        <w:t xml:space="preserve"> the</w:t>
      </w:r>
      <w:r w:rsidR="00A4097F">
        <w:rPr>
          <w:highlight w:val="yellow"/>
        </w:rPr>
        <w:t xml:space="preserve"> disease/syndrome name here, and / or </w:t>
      </w:r>
      <w:r w:rsidR="00D20E51" w:rsidRPr="000335A5">
        <w:rPr>
          <w:highlight w:val="yellow"/>
        </w:rPr>
        <w:t>definition number</w:t>
      </w:r>
    </w:p>
    <w:p w:rsidR="00827CB9" w:rsidDel="00BB2C21" w:rsidRDefault="00827CB9" w:rsidP="00827CB9">
      <w:pPr>
        <w:rPr>
          <w:del w:id="137" w:author="Eric Bakota" w:date="2016-04-13T14:26:00Z"/>
        </w:rPr>
      </w:pPr>
      <w:del w:id="138" w:author="Eric Bakota" w:date="2016-04-13T14:26:00Z">
        <w:r w:rsidDel="00BB2C21">
          <w:delText>if (!hasDiseaseName) {</w:delText>
        </w:r>
      </w:del>
    </w:p>
    <w:p w:rsidR="00827CB9" w:rsidRDefault="000335A5" w:rsidP="00827CB9">
      <w:del w:id="139" w:author="Eric Bakota" w:date="2016-04-13T14:26:00Z">
        <w:r w:rsidDel="00BB2C21">
          <w:delText xml:space="preserve">  </w:delText>
        </w:r>
      </w:del>
      <w:proofErr w:type="spellStart"/>
      <w:proofErr w:type="gramStart"/>
      <w:r>
        <w:t>diseaseName</w:t>
      </w:r>
      <w:proofErr w:type="spellEnd"/>
      <w:proofErr w:type="gramEnd"/>
      <w:r>
        <w:t xml:space="preserve"> = "</w:t>
      </w:r>
      <w:r w:rsidR="00827CB9">
        <w:t>Zika"</w:t>
      </w:r>
    </w:p>
    <w:p w:rsidR="00827CB9" w:rsidDel="00BB2C21" w:rsidRDefault="00827CB9" w:rsidP="00827CB9">
      <w:pPr>
        <w:rPr>
          <w:del w:id="140" w:author="Eric Bakota" w:date="2016-04-13T14:26:00Z"/>
        </w:rPr>
      </w:pPr>
      <w:del w:id="141" w:author="Eric Bakota" w:date="2016-04-13T14:26:00Z">
        <w:r w:rsidDel="00BB2C21">
          <w:delText>}</w:delText>
        </w:r>
      </w:del>
    </w:p>
    <w:p w:rsidR="00827CB9" w:rsidRDefault="000335A5" w:rsidP="00827CB9">
      <w:r>
        <w:rPr>
          <w:highlight w:val="yellow"/>
        </w:rPr>
        <w:lastRenderedPageBreak/>
        <w:t>## 2.4</w:t>
      </w:r>
      <w:r w:rsidRPr="000335A5">
        <w:rPr>
          <w:highlight w:val="yellow"/>
        </w:rPr>
        <w:t xml:space="preserve">: </w:t>
      </w:r>
      <w:r w:rsidR="00827CB9" w:rsidRPr="000335A5">
        <w:rPr>
          <w:highlight w:val="yellow"/>
        </w:rPr>
        <w:t xml:space="preserve">Set this </w:t>
      </w:r>
      <w:r w:rsidR="00A4097F">
        <w:rPr>
          <w:highlight w:val="yellow"/>
        </w:rPr>
        <w:t xml:space="preserve">value </w:t>
      </w:r>
      <w:r w:rsidR="00827CB9" w:rsidRPr="000335A5">
        <w:rPr>
          <w:highlight w:val="yellow"/>
        </w:rPr>
        <w:t xml:space="preserve">to true if you want the </w:t>
      </w:r>
      <w:r w:rsidR="00A4097F">
        <w:rPr>
          <w:highlight w:val="yellow"/>
        </w:rPr>
        <w:t>RATE</w:t>
      </w:r>
      <w:r w:rsidR="00827CB9" w:rsidRPr="000335A5">
        <w:rPr>
          <w:highlight w:val="yellow"/>
        </w:rPr>
        <w:t xml:space="preserve"> query table</w:t>
      </w:r>
    </w:p>
    <w:p w:rsidR="00827CB9" w:rsidRDefault="00A4097F" w:rsidP="00827CB9">
      <w:r>
        <w:rPr>
          <w:highlight w:val="yellow"/>
        </w:rPr>
        <w:t># W</w:t>
      </w:r>
      <w:r w:rsidR="000335A5" w:rsidRPr="000335A5">
        <w:rPr>
          <w:highlight w:val="yellow"/>
        </w:rPr>
        <w:t>arning: this could add significant run time to the script</w:t>
      </w:r>
    </w:p>
    <w:p w:rsidR="00827CB9" w:rsidDel="00BB2C21" w:rsidRDefault="00827CB9" w:rsidP="00827CB9">
      <w:pPr>
        <w:rPr>
          <w:del w:id="142" w:author="Eric Bakota" w:date="2016-04-13T14:26:00Z"/>
        </w:rPr>
      </w:pPr>
      <w:del w:id="143" w:author="Eric Bakota" w:date="2016-04-13T14:26:00Z">
        <w:r w:rsidDel="00BB2C21">
          <w:delText>if (!doRateQuery) {</w:delText>
        </w:r>
      </w:del>
    </w:p>
    <w:p w:rsidR="00827CB9" w:rsidDel="00BB2C21" w:rsidRDefault="00827CB9" w:rsidP="00827CB9">
      <w:pPr>
        <w:rPr>
          <w:del w:id="144" w:author="Eric Bakota" w:date="2016-04-13T14:26:00Z"/>
        </w:rPr>
      </w:pPr>
      <w:del w:id="145" w:author="Eric Bakota" w:date="2016-04-13T14:26:00Z">
        <w:r w:rsidDel="00BB2C21">
          <w:delText xml:space="preserve">  doRateQuery = FALSE</w:delText>
        </w:r>
      </w:del>
    </w:p>
    <w:p w:rsidR="00827CB9" w:rsidDel="00BB2C21" w:rsidRDefault="00827CB9" w:rsidP="00827CB9">
      <w:pPr>
        <w:rPr>
          <w:del w:id="146" w:author="Eric Bakota" w:date="2016-04-13T14:26:00Z"/>
        </w:rPr>
      </w:pPr>
      <w:del w:id="147" w:author="Eric Bakota" w:date="2016-04-13T14:26:00Z">
        <w:r w:rsidDel="00BB2C21">
          <w:delText>}</w:delText>
        </w:r>
      </w:del>
    </w:p>
    <w:p w:rsidR="00827CB9" w:rsidRDefault="00827CB9" w:rsidP="00827CB9">
      <w:r>
        <w:t>######## END USER-MODIFIED SECTION</w:t>
      </w:r>
    </w:p>
    <w:p w:rsidR="00827CB9" w:rsidRDefault="00827CB9" w:rsidP="00827CB9"/>
    <w:p w:rsidR="00827CB9" w:rsidDel="00BB2C21" w:rsidRDefault="00827CB9" w:rsidP="00827CB9">
      <w:pPr>
        <w:rPr>
          <w:del w:id="148" w:author="Eric Bakota" w:date="2016-04-13T14:28:00Z"/>
        </w:rPr>
      </w:pPr>
      <w:r>
        <w:t xml:space="preserve">dates = paste("'", </w:t>
      </w:r>
      <w:proofErr w:type="spellStart"/>
      <w:r>
        <w:t>beginDate</w:t>
      </w:r>
      <w:proofErr w:type="spellEnd"/>
      <w:r>
        <w:t xml:space="preserve">, "' AND '", </w:t>
      </w:r>
      <w:proofErr w:type="spellStart"/>
      <w:r>
        <w:t>endDate</w:t>
      </w:r>
      <w:proofErr w:type="spellEnd"/>
      <w:r>
        <w:t xml:space="preserve">, "'", </w:t>
      </w:r>
      <w:bookmarkStart w:id="149" w:name="_GoBack"/>
      <w:bookmarkEnd w:id="149"/>
      <w:proofErr w:type="spellStart"/>
      <w:r>
        <w:t>sep</w:t>
      </w:r>
      <w:proofErr w:type="spellEnd"/>
      <w:r>
        <w:t xml:space="preserve"> = "")</w:t>
      </w:r>
      <w:ins w:id="150" w:author="Eric Bakota" w:date="2016-04-13T14:26:00Z">
        <w:r w:rsidR="00BB2C21">
          <w:t xml:space="preserve">  #format dates as such: </w:t>
        </w:r>
      </w:ins>
      <w:ins w:id="151" w:author="Eric Bakota" w:date="2016-04-13T14:28:00Z">
        <w:r w:rsidR="00BB2C21" w:rsidRPr="00BB2C21">
          <w:t>#'</w:t>
        </w:r>
        <w:proofErr w:type="spellStart"/>
        <w:r w:rsidR="00BB2C21" w:rsidRPr="00BB2C21">
          <w:t>beginDate</w:t>
        </w:r>
        <w:proofErr w:type="spellEnd"/>
        <w:r w:rsidR="00BB2C21" w:rsidRPr="00BB2C21">
          <w:t>' AND '</w:t>
        </w:r>
        <w:proofErr w:type="spellStart"/>
        <w:r w:rsidR="00BB2C21" w:rsidRPr="00BB2C21">
          <w:t>endDate</w:t>
        </w:r>
        <w:proofErr w:type="spellEnd"/>
        <w:r w:rsidR="00BB2C21" w:rsidRPr="00BB2C21">
          <w:t>'</w:t>
        </w:r>
      </w:ins>
    </w:p>
    <w:p w:rsidR="00BB2C21" w:rsidRDefault="00BB2C21" w:rsidP="00827CB9">
      <w:pPr>
        <w:rPr>
          <w:ins w:id="152" w:author="Eric Bakota" w:date="2016-04-13T14:28:00Z"/>
        </w:rPr>
      </w:pPr>
    </w:p>
    <w:p w:rsidR="00827CB9" w:rsidRPr="005F4711" w:rsidRDefault="00827CB9" w:rsidP="00827CB9">
      <w:pPr>
        <w:rPr>
          <w:highlight w:val="yellow"/>
        </w:rPr>
      </w:pPr>
      <w:r w:rsidRPr="005F4711">
        <w:rPr>
          <w:highlight w:val="yellow"/>
        </w:rPr>
        <w:t>#</w:t>
      </w:r>
      <w:r w:rsidR="000335A5" w:rsidRPr="005F4711">
        <w:rPr>
          <w:highlight w:val="yellow"/>
        </w:rPr>
        <w:t>###</w:t>
      </w:r>
      <w:r w:rsidRPr="005F4711">
        <w:rPr>
          <w:highlight w:val="yellow"/>
        </w:rPr>
        <w:t xml:space="preserve"> </w:t>
      </w:r>
      <w:r w:rsidR="005F4711" w:rsidRPr="005F4711">
        <w:rPr>
          <w:highlight w:val="yellow"/>
        </w:rPr>
        <w:t xml:space="preserve">3: </w:t>
      </w:r>
      <w:r w:rsidR="0001707C">
        <w:rPr>
          <w:highlight w:val="yellow"/>
        </w:rPr>
        <w:t>Select your columns here - It</w:t>
      </w:r>
      <w:r w:rsidRPr="005F4711">
        <w:rPr>
          <w:highlight w:val="yellow"/>
        </w:rPr>
        <w:t xml:space="preserve"> is currently </w:t>
      </w:r>
      <w:r w:rsidR="0001707C">
        <w:rPr>
          <w:highlight w:val="yellow"/>
        </w:rPr>
        <w:t xml:space="preserve">set to </w:t>
      </w:r>
      <w:r w:rsidR="005F4711" w:rsidRPr="005F4711">
        <w:rPr>
          <w:highlight w:val="yellow"/>
        </w:rPr>
        <w:t>5</w:t>
      </w:r>
      <w:r w:rsidRPr="005F4711">
        <w:rPr>
          <w:highlight w:val="yellow"/>
        </w:rPr>
        <w:t xml:space="preserve"> columns</w:t>
      </w:r>
    </w:p>
    <w:p w:rsidR="00827CB9" w:rsidRDefault="00827CB9" w:rsidP="00827CB9">
      <w:proofErr w:type="gramStart"/>
      <w:r>
        <w:t>columns</w:t>
      </w:r>
      <w:proofErr w:type="gramEnd"/>
      <w:r>
        <w:t xml:space="preserve"> &lt;- paste("</w:t>
      </w:r>
      <w:proofErr w:type="spellStart"/>
      <w:r>
        <w:t>Diagnosis_Code,Chief_Complaint</w:t>
      </w:r>
      <w:proofErr w:type="spellEnd"/>
      <w:r>
        <w:t xml:space="preserve">, </w:t>
      </w:r>
      <w:proofErr w:type="spellStart"/>
      <w:r>
        <w:t>Earliest_Date</w:t>
      </w:r>
      <w:proofErr w:type="spellEnd"/>
      <w:r>
        <w:t xml:space="preserve">, </w:t>
      </w:r>
      <w:proofErr w:type="spellStart"/>
      <w:r>
        <w:t>Facility_State</w:t>
      </w:r>
      <w:proofErr w:type="spellEnd"/>
      <w:r>
        <w:t xml:space="preserve">, </w:t>
      </w:r>
      <w:proofErr w:type="spellStart"/>
      <w:r>
        <w:t>Unique_Visiting_ID</w:t>
      </w:r>
      <w:proofErr w:type="spellEnd"/>
      <w:r>
        <w:t>")</w:t>
      </w:r>
    </w:p>
    <w:p w:rsidR="00827CB9" w:rsidRPr="005F4711" w:rsidDel="00BB2C21" w:rsidRDefault="005F4711" w:rsidP="00827CB9">
      <w:pPr>
        <w:rPr>
          <w:del w:id="153" w:author="Eric Bakota" w:date="2016-04-13T14:29:00Z"/>
          <w:highlight w:val="yellow"/>
        </w:rPr>
      </w:pPr>
      <w:del w:id="154" w:author="Eric Bakota" w:date="2016-04-13T14:29:00Z">
        <w:r w:rsidRPr="005F4711" w:rsidDel="00BB2C21">
          <w:rPr>
            <w:highlight w:val="yellow"/>
          </w:rPr>
          <w:delText xml:space="preserve">##3.1: </w:delText>
        </w:r>
        <w:r w:rsidR="0001707C" w:rsidDel="00BB2C21">
          <w:rPr>
            <w:highlight w:val="yellow"/>
          </w:rPr>
          <w:delText xml:space="preserve">This step </w:delText>
        </w:r>
        <w:r w:rsidR="00827CB9" w:rsidRPr="005F4711" w:rsidDel="00BB2C21">
          <w:rPr>
            <w:highlight w:val="yellow"/>
          </w:rPr>
          <w:delText>clear</w:delText>
        </w:r>
        <w:r w:rsidR="0001707C" w:rsidDel="00BB2C21">
          <w:rPr>
            <w:highlight w:val="yellow"/>
          </w:rPr>
          <w:delText>s</w:delText>
        </w:r>
        <w:r w:rsidR="00827CB9" w:rsidRPr="005F4711" w:rsidDel="00BB2C21">
          <w:rPr>
            <w:highlight w:val="yellow"/>
          </w:rPr>
          <w:delText xml:space="preserve"> any previous results</w:delText>
        </w:r>
      </w:del>
    </w:p>
    <w:p w:rsidR="00827CB9" w:rsidDel="00BB2C21" w:rsidRDefault="00827CB9" w:rsidP="00827CB9">
      <w:pPr>
        <w:rPr>
          <w:del w:id="155" w:author="Eric Bakota" w:date="2016-04-13T14:29:00Z"/>
        </w:rPr>
      </w:pPr>
      <w:del w:id="156" w:author="Eric Bakota" w:date="2016-04-13T14:29:00Z">
        <w:r w:rsidDel="00BB2C21">
          <w:delText>remove(df.DISEASE_processed)</w:delText>
        </w:r>
      </w:del>
    </w:p>
    <w:p w:rsidR="00827CB9" w:rsidDel="00BB2C21" w:rsidRDefault="00827CB9" w:rsidP="00827CB9">
      <w:pPr>
        <w:rPr>
          <w:del w:id="157" w:author="Eric Bakota" w:date="2016-04-13T14:29:00Z"/>
        </w:rPr>
      </w:pPr>
      <w:del w:id="158" w:author="Eric Bakota" w:date="2016-04-13T14:29:00Z">
        <w:r w:rsidDel="00BB2C21">
          <w:delText>remove(df.DISEASE_processed_filtered)</w:delText>
        </w:r>
      </w:del>
    </w:p>
    <w:p w:rsidR="00827CB9" w:rsidDel="00BB2C21" w:rsidRDefault="00827CB9" w:rsidP="00827CB9">
      <w:pPr>
        <w:rPr>
          <w:del w:id="159" w:author="Eric Bakota" w:date="2016-04-13T14:29:00Z"/>
        </w:rPr>
      </w:pPr>
    </w:p>
    <w:p w:rsidR="00827CB9" w:rsidRDefault="00827CB9" w:rsidP="00827CB9">
      <w:r w:rsidRPr="005F4711">
        <w:rPr>
          <w:highlight w:val="yellow"/>
        </w:rPr>
        <w:t>####</w:t>
      </w:r>
      <w:r w:rsidR="005F4711" w:rsidRPr="005F4711">
        <w:rPr>
          <w:highlight w:val="yellow"/>
        </w:rPr>
        <w:t>4:</w:t>
      </w:r>
      <w:r w:rsidR="005F4711">
        <w:rPr>
          <w:highlight w:val="yellow"/>
        </w:rPr>
        <w:t xml:space="preserve"> This is the actual query from </w:t>
      </w:r>
      <w:proofErr w:type="spellStart"/>
      <w:r w:rsidR="00D20E51">
        <w:rPr>
          <w:highlight w:val="yellow"/>
        </w:rPr>
        <w:t>biosense</w:t>
      </w:r>
      <w:proofErr w:type="spellEnd"/>
      <w:r w:rsidR="00D20E51">
        <w:rPr>
          <w:highlight w:val="yellow"/>
        </w:rPr>
        <w:t xml:space="preserve"> </w:t>
      </w:r>
      <w:r w:rsidR="00F93A36">
        <w:rPr>
          <w:highlight w:val="yellow"/>
        </w:rPr>
        <w:t xml:space="preserve">database based upon </w:t>
      </w:r>
      <w:r w:rsidR="005F4711" w:rsidRPr="005F4711">
        <w:rPr>
          <w:highlight w:val="yellow"/>
        </w:rPr>
        <w:t xml:space="preserve">the </w:t>
      </w:r>
      <w:proofErr w:type="spellStart"/>
      <w:r w:rsidR="005F4711" w:rsidRPr="005F4711">
        <w:rPr>
          <w:highlight w:val="yellow"/>
        </w:rPr>
        <w:t>Earliest_</w:t>
      </w:r>
      <w:r w:rsidR="005F4711" w:rsidRPr="00F93A36">
        <w:rPr>
          <w:highlight w:val="yellow"/>
        </w:rPr>
        <w:t>Date</w:t>
      </w:r>
      <w:proofErr w:type="spellEnd"/>
      <w:r w:rsidR="00F93A36" w:rsidRPr="00F93A36">
        <w:rPr>
          <w:highlight w:val="yellow"/>
        </w:rPr>
        <w:t xml:space="preserve"> variable</w:t>
      </w:r>
    </w:p>
    <w:p w:rsidR="00827CB9" w:rsidRDefault="00827CB9" w:rsidP="00827CB9">
      <w:proofErr w:type="spellStart"/>
      <w:r>
        <w:t>query.DISEASE_def</w:t>
      </w:r>
      <w:proofErr w:type="spellEnd"/>
      <w:r>
        <w:t xml:space="preserve"> &lt;- </w:t>
      </w:r>
      <w:proofErr w:type="gramStart"/>
      <w:r>
        <w:t>paste(</w:t>
      </w:r>
      <w:proofErr w:type="gramEnd"/>
    </w:p>
    <w:p w:rsidR="00827CB9" w:rsidRDefault="00827CB9" w:rsidP="00827CB9">
      <w:r>
        <w:t xml:space="preserve">  "SELECT",</w:t>
      </w:r>
    </w:p>
    <w:p w:rsidR="00827CB9" w:rsidRDefault="00827CB9" w:rsidP="00827CB9">
      <w:r>
        <w:t xml:space="preserve">  </w:t>
      </w:r>
      <w:proofErr w:type="gramStart"/>
      <w:r>
        <w:t>columns</w:t>
      </w:r>
      <w:proofErr w:type="gramEnd"/>
      <w:r>
        <w:t>,</w:t>
      </w:r>
    </w:p>
    <w:p w:rsidR="00827CB9" w:rsidRDefault="00827CB9" w:rsidP="00827CB9">
      <w:r>
        <w:t xml:space="preserve">  "FROM", TABLE,</w:t>
      </w:r>
    </w:p>
    <w:p w:rsidR="00827CB9" w:rsidRDefault="00827CB9" w:rsidP="00827CB9">
      <w:r>
        <w:t xml:space="preserve">  "WHERE",</w:t>
      </w:r>
    </w:p>
    <w:p w:rsidR="00827CB9" w:rsidRDefault="00827CB9" w:rsidP="00827CB9">
      <w:r>
        <w:t xml:space="preserve">  "</w:t>
      </w:r>
      <w:proofErr w:type="spellStart"/>
      <w:r>
        <w:t>Earliest_Date</w:t>
      </w:r>
      <w:proofErr w:type="spellEnd"/>
      <w:r>
        <w:t xml:space="preserve"> between "</w:t>
      </w:r>
      <w:proofErr w:type="gramStart"/>
      <w:r>
        <w:t>,dates</w:t>
      </w:r>
      <w:proofErr w:type="gramEnd"/>
      <w:r>
        <w:t>,</w:t>
      </w:r>
    </w:p>
    <w:p w:rsidR="00827CB9" w:rsidRDefault="00827CB9" w:rsidP="00827CB9">
      <w:r>
        <w:t xml:space="preserve">  ";"</w:t>
      </w:r>
    </w:p>
    <w:p w:rsidR="00827CB9" w:rsidRDefault="00827CB9" w:rsidP="00827CB9">
      <w:r>
        <w:t xml:space="preserve">  )</w:t>
      </w:r>
    </w:p>
    <w:p w:rsidR="00827CB9" w:rsidRDefault="00827CB9" w:rsidP="00827CB9">
      <w:r w:rsidRPr="005F4711">
        <w:rPr>
          <w:highlight w:val="yellow"/>
        </w:rPr>
        <w:t>#</w:t>
      </w:r>
      <w:r w:rsidR="005F4711" w:rsidRPr="005F4711">
        <w:rPr>
          <w:highlight w:val="yellow"/>
        </w:rPr>
        <w:t xml:space="preserve">###5: </w:t>
      </w:r>
      <w:r w:rsidR="00554C63">
        <w:rPr>
          <w:highlight w:val="yellow"/>
        </w:rPr>
        <w:t xml:space="preserve">This step allows you to </w:t>
      </w:r>
      <w:r w:rsidRPr="005F4711">
        <w:rPr>
          <w:highlight w:val="yellow"/>
        </w:rPr>
        <w:t xml:space="preserve">download data from </w:t>
      </w:r>
      <w:proofErr w:type="spellStart"/>
      <w:r w:rsidRPr="005F4711">
        <w:rPr>
          <w:highlight w:val="yellow"/>
        </w:rPr>
        <w:t>BioSense</w:t>
      </w:r>
      <w:proofErr w:type="spellEnd"/>
      <w:r w:rsidRPr="005F4711">
        <w:rPr>
          <w:highlight w:val="yellow"/>
        </w:rPr>
        <w:t xml:space="preserve"> database</w:t>
      </w:r>
    </w:p>
    <w:p w:rsidR="00827CB9" w:rsidRDefault="00827CB9" w:rsidP="00827CB9">
      <w:proofErr w:type="gramStart"/>
      <w:r>
        <w:t>print(</w:t>
      </w:r>
      <w:proofErr w:type="spellStart"/>
      <w:proofErr w:type="gramEnd"/>
      <w:r>
        <w:t>query.DISEASE_def</w:t>
      </w:r>
      <w:proofErr w:type="spellEnd"/>
      <w:r>
        <w:t>)</w:t>
      </w:r>
    </w:p>
    <w:p w:rsidR="00827CB9" w:rsidRDefault="00827CB9" w:rsidP="00827CB9">
      <w:proofErr w:type="gramStart"/>
      <w:r>
        <w:lastRenderedPageBreak/>
        <w:t>timestamp()</w:t>
      </w:r>
      <w:proofErr w:type="gramEnd"/>
    </w:p>
    <w:p w:rsidR="00827CB9" w:rsidRDefault="00827CB9" w:rsidP="00827CB9">
      <w:proofErr w:type="gramStart"/>
      <w:r>
        <w:t>cat(</w:t>
      </w:r>
      <w:proofErr w:type="gramEnd"/>
      <w:r>
        <w:t xml:space="preserve">"running query for </w:t>
      </w:r>
      <w:proofErr w:type="spellStart"/>
      <w:r>
        <w:t>user",USERNAME</w:t>
      </w:r>
      <w:proofErr w:type="spellEnd"/>
      <w:r>
        <w:t>,"\n")</w:t>
      </w:r>
    </w:p>
    <w:p w:rsidR="00827CB9" w:rsidDel="00BB2C21" w:rsidRDefault="00827CB9" w:rsidP="00827CB9">
      <w:pPr>
        <w:rPr>
          <w:del w:id="160" w:author="Eric Bakota" w:date="2016-04-13T14:29:00Z"/>
        </w:rPr>
      </w:pPr>
    </w:p>
    <w:p w:rsidR="00BB2C21" w:rsidRDefault="00BB2C21" w:rsidP="00827CB9">
      <w:pPr>
        <w:rPr>
          <w:ins w:id="161" w:author="Eric Bakota" w:date="2016-04-13T14:29:00Z"/>
        </w:rPr>
      </w:pPr>
    </w:p>
    <w:p w:rsidR="00827CB9" w:rsidDel="00BB2C21" w:rsidRDefault="00827CB9" w:rsidP="00827CB9">
      <w:pPr>
        <w:rPr>
          <w:del w:id="162" w:author="Eric Bakota" w:date="2016-04-13T14:29:00Z"/>
        </w:rPr>
      </w:pPr>
      <w:del w:id="163" w:author="Eric Bakota" w:date="2016-04-13T14:29:00Z">
        <w:r w:rsidDel="00BB2C21">
          <w:delText>library(RMySQL)</w:delText>
        </w:r>
      </w:del>
    </w:p>
    <w:p w:rsidR="00827CB9" w:rsidRDefault="00827CB9" w:rsidP="00827CB9">
      <w:proofErr w:type="gramStart"/>
      <w:r>
        <w:t>con</w:t>
      </w:r>
      <w:proofErr w:type="gramEnd"/>
      <w:r>
        <w:t xml:space="preserve"> &lt;- </w:t>
      </w:r>
      <w:proofErr w:type="spellStart"/>
      <w:r>
        <w:t>dbConnect</w:t>
      </w:r>
      <w:proofErr w:type="spellEnd"/>
      <w:r>
        <w:t>(</w:t>
      </w:r>
      <w:proofErr w:type="spellStart"/>
      <w:r>
        <w:t>dbDriver</w:t>
      </w:r>
      <w:proofErr w:type="spellEnd"/>
      <w:r>
        <w:t xml:space="preserve">("MySQL"), user = USERNAME, password = PASSWORD, host = HOSTNAME, </w:t>
      </w:r>
      <w:proofErr w:type="spellStart"/>
      <w:r>
        <w:t>dbname</w:t>
      </w:r>
      <w:proofErr w:type="spellEnd"/>
      <w:r>
        <w:t xml:space="preserve"> = DBNAME)</w:t>
      </w:r>
    </w:p>
    <w:p w:rsidR="00827CB9" w:rsidRDefault="00827CB9" w:rsidP="00827CB9">
      <w:proofErr w:type="spellStart"/>
      <w:r>
        <w:t>df.disease</w:t>
      </w:r>
      <w:proofErr w:type="spellEnd"/>
      <w:r>
        <w:t xml:space="preserve"> &lt;-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 xml:space="preserve">con, </w:t>
      </w:r>
      <w:proofErr w:type="spellStart"/>
      <w:r>
        <w:t>query.DISEASE_def</w:t>
      </w:r>
      <w:proofErr w:type="spellEnd"/>
      <w:r>
        <w:t>)</w:t>
      </w:r>
    </w:p>
    <w:p w:rsidR="00827CB9" w:rsidRDefault="00827CB9" w:rsidP="00827CB9">
      <w:proofErr w:type="spellStart"/>
      <w:proofErr w:type="gramStart"/>
      <w:r>
        <w:t>dbDisconnect</w:t>
      </w:r>
      <w:proofErr w:type="spellEnd"/>
      <w:r>
        <w:t>(</w:t>
      </w:r>
      <w:proofErr w:type="gramEnd"/>
      <w:r>
        <w:t>con)</w:t>
      </w:r>
    </w:p>
    <w:p w:rsidR="00827CB9" w:rsidRDefault="00827CB9" w:rsidP="00827CB9">
      <w:proofErr w:type="gramStart"/>
      <w:r>
        <w:t>if</w:t>
      </w:r>
      <w:proofErr w:type="gramEnd"/>
      <w:r>
        <w:t xml:space="preserve"> (</w:t>
      </w:r>
      <w:proofErr w:type="spellStart"/>
      <w:r>
        <w:t>nrow</w:t>
      </w:r>
      <w:proofErr w:type="spellEnd"/>
      <w:r>
        <w:t>(</w:t>
      </w:r>
      <w:proofErr w:type="spellStart"/>
      <w:r>
        <w:t>df.disease</w:t>
      </w:r>
      <w:proofErr w:type="spellEnd"/>
      <w:r>
        <w:t>) == 0) {</w:t>
      </w:r>
    </w:p>
    <w:p w:rsidR="00827CB9" w:rsidRDefault="00827CB9" w:rsidP="00827CB9">
      <w:r>
        <w:t xml:space="preserve">  </w:t>
      </w:r>
      <w:proofErr w:type="gramStart"/>
      <w:r>
        <w:t>timestamp()</w:t>
      </w:r>
      <w:proofErr w:type="gramEnd"/>
    </w:p>
    <w:p w:rsidR="00827CB9" w:rsidRDefault="00827CB9" w:rsidP="00827CB9">
      <w:r>
        <w:t xml:space="preserve">  </w:t>
      </w:r>
      <w:proofErr w:type="gramStart"/>
      <w:r>
        <w:t>cat(</w:t>
      </w:r>
      <w:proofErr w:type="gramEnd"/>
      <w:r>
        <w:t>paste(</w:t>
      </w:r>
      <w:proofErr w:type="spellStart"/>
      <w:r>
        <w:t>diseaseName</w:t>
      </w:r>
      <w:proofErr w:type="spellEnd"/>
      <w:r>
        <w:t>,"- no results returned\n"))</w:t>
      </w:r>
    </w:p>
    <w:p w:rsidR="00827CB9" w:rsidRDefault="00827CB9" w:rsidP="00827CB9">
      <w:r>
        <w:t>} else {</w:t>
      </w:r>
    </w:p>
    <w:p w:rsidR="00827CB9" w:rsidRDefault="00827CB9" w:rsidP="00827CB9">
      <w:r>
        <w:t xml:space="preserve">  #</w:t>
      </w:r>
      <w:r w:rsidR="00AA7F3B">
        <w:t xml:space="preserve">### </w:t>
      </w:r>
      <w:proofErr w:type="gramStart"/>
      <w:r>
        <w:t>format</w:t>
      </w:r>
      <w:proofErr w:type="gramEnd"/>
      <w:r>
        <w:t xml:space="preserve"> date fields</w:t>
      </w:r>
    </w:p>
    <w:p w:rsidR="00827CB9" w:rsidRDefault="00827CB9" w:rsidP="00827CB9">
      <w:r>
        <w:t xml:space="preserve">  </w:t>
      </w:r>
      <w:proofErr w:type="gramStart"/>
      <w:r>
        <w:t>result</w:t>
      </w:r>
      <w:proofErr w:type="gramEnd"/>
      <w:r>
        <w:t xml:space="preserve"> &lt;- </w:t>
      </w:r>
      <w:proofErr w:type="spellStart"/>
      <w:r>
        <w:t>tryCatch</w:t>
      </w:r>
      <w:proofErr w:type="spellEnd"/>
      <w:r>
        <w:t>({</w:t>
      </w:r>
    </w:p>
    <w:p w:rsidR="00827CB9" w:rsidRDefault="00827CB9" w:rsidP="00827CB9">
      <w:r>
        <w:t xml:space="preserve">    </w:t>
      </w:r>
      <w:proofErr w:type="spellStart"/>
      <w:r>
        <w:t>df.disease$Earliest_Date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df.disease$Earliest_Date</w:t>
      </w:r>
      <w:proofErr w:type="spellEnd"/>
      <w:r>
        <w:t>)</w:t>
      </w:r>
    </w:p>
    <w:p w:rsidR="00827CB9" w:rsidRDefault="00827CB9" w:rsidP="00827CB9">
      <w:r>
        <w:t xml:space="preserve">  }, warning = </w:t>
      </w:r>
      <w:proofErr w:type="gramStart"/>
      <w:r>
        <w:t>function(</w:t>
      </w:r>
      <w:proofErr w:type="gramEnd"/>
      <w:r>
        <w:t>war) {</w:t>
      </w:r>
    </w:p>
    <w:p w:rsidR="00827CB9" w:rsidRDefault="00827CB9" w:rsidP="00827CB9">
      <w:r>
        <w:t xml:space="preserve">  }, error = </w:t>
      </w:r>
      <w:proofErr w:type="gramStart"/>
      <w:r>
        <w:t>function(</w:t>
      </w:r>
      <w:proofErr w:type="gramEnd"/>
      <w:r>
        <w:t>err) {</w:t>
      </w:r>
    </w:p>
    <w:p w:rsidR="00827CB9" w:rsidRDefault="00827CB9" w:rsidP="00827CB9">
      <w:r>
        <w:t xml:space="preserve">  }, finally = {</w:t>
      </w:r>
    </w:p>
    <w:p w:rsidR="00827CB9" w:rsidRDefault="00827CB9" w:rsidP="00827CB9">
      <w:r>
        <w:t xml:space="preserve">  })</w:t>
      </w:r>
    </w:p>
    <w:p w:rsidR="00827CB9" w:rsidRDefault="00827CB9" w:rsidP="00827CB9">
      <w:r>
        <w:t xml:space="preserve">  </w:t>
      </w:r>
      <w:proofErr w:type="gramStart"/>
      <w:r>
        <w:t>result</w:t>
      </w:r>
      <w:proofErr w:type="gramEnd"/>
      <w:r>
        <w:t xml:space="preserve"> &lt;- </w:t>
      </w:r>
      <w:proofErr w:type="spellStart"/>
      <w:r>
        <w:t>tryCatch</w:t>
      </w:r>
      <w:proofErr w:type="spellEnd"/>
      <w:r>
        <w:t>({</w:t>
      </w:r>
    </w:p>
    <w:p w:rsidR="00827CB9" w:rsidRDefault="00827CB9" w:rsidP="00827CB9">
      <w:r>
        <w:t xml:space="preserve">    </w:t>
      </w:r>
      <w:proofErr w:type="spellStart"/>
      <w:r>
        <w:t>df.disease$Event_Date_Time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df.disease$Event_Date_Time</w:t>
      </w:r>
      <w:proofErr w:type="spellEnd"/>
      <w:r>
        <w:t>)</w:t>
      </w:r>
    </w:p>
    <w:p w:rsidR="00827CB9" w:rsidRDefault="00827CB9" w:rsidP="00827CB9">
      <w:r>
        <w:t xml:space="preserve">  }, warning = </w:t>
      </w:r>
      <w:proofErr w:type="gramStart"/>
      <w:r>
        <w:t>function(</w:t>
      </w:r>
      <w:proofErr w:type="gramEnd"/>
      <w:r>
        <w:t>war) {</w:t>
      </w:r>
    </w:p>
    <w:p w:rsidR="00827CB9" w:rsidRDefault="00827CB9" w:rsidP="00827CB9">
      <w:r>
        <w:t xml:space="preserve">  }, error = </w:t>
      </w:r>
      <w:proofErr w:type="gramStart"/>
      <w:r>
        <w:t>function(</w:t>
      </w:r>
      <w:proofErr w:type="gramEnd"/>
      <w:r>
        <w:t>err) {</w:t>
      </w:r>
    </w:p>
    <w:p w:rsidR="00827CB9" w:rsidRDefault="00827CB9" w:rsidP="00827CB9">
      <w:r>
        <w:t xml:space="preserve">  }, finally = {</w:t>
      </w:r>
    </w:p>
    <w:p w:rsidR="00827CB9" w:rsidRDefault="00827CB9" w:rsidP="00827CB9">
      <w:r>
        <w:t xml:space="preserve">  })</w:t>
      </w:r>
    </w:p>
    <w:p w:rsidR="00AA7F3B" w:rsidRDefault="00AA7F3B" w:rsidP="00AA7F3B">
      <w:r>
        <w:t xml:space="preserve">  </w:t>
      </w:r>
      <w:proofErr w:type="gramStart"/>
      <w:r>
        <w:t>result</w:t>
      </w:r>
      <w:proofErr w:type="gramEnd"/>
      <w:r>
        <w:t xml:space="preserve"> &lt;- </w:t>
      </w:r>
      <w:proofErr w:type="spellStart"/>
      <w:r>
        <w:t>tryCatch</w:t>
      </w:r>
      <w:proofErr w:type="spellEnd"/>
      <w:r>
        <w:t>({</w:t>
      </w:r>
    </w:p>
    <w:p w:rsidR="00AA7F3B" w:rsidRDefault="00AA7F3B" w:rsidP="00AA7F3B">
      <w:r>
        <w:lastRenderedPageBreak/>
        <w:t xml:space="preserve">    </w:t>
      </w:r>
      <w:proofErr w:type="spellStart"/>
      <w:r>
        <w:t>df.disease$Admit_Date_Time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r>
        <w:t>(</w:t>
      </w:r>
      <w:proofErr w:type="spellStart"/>
      <w:proofErr w:type="gramEnd"/>
      <w:r>
        <w:t>df.disease$Admit_Date_Time</w:t>
      </w:r>
      <w:proofErr w:type="spellEnd"/>
      <w:r>
        <w:t>)</w:t>
      </w:r>
    </w:p>
    <w:p w:rsidR="00AA7F3B" w:rsidRDefault="00AA7F3B" w:rsidP="00AA7F3B">
      <w:r>
        <w:t xml:space="preserve">  }, warning = </w:t>
      </w:r>
      <w:proofErr w:type="gramStart"/>
      <w:r>
        <w:t>function(</w:t>
      </w:r>
      <w:proofErr w:type="gramEnd"/>
      <w:r>
        <w:t>war) {</w:t>
      </w:r>
    </w:p>
    <w:p w:rsidR="00AA7F3B" w:rsidRDefault="00AA7F3B" w:rsidP="00AA7F3B">
      <w:r>
        <w:t xml:space="preserve">  }, error = </w:t>
      </w:r>
      <w:proofErr w:type="gramStart"/>
      <w:r>
        <w:t>function(</w:t>
      </w:r>
      <w:proofErr w:type="gramEnd"/>
      <w:r>
        <w:t>err) {</w:t>
      </w:r>
    </w:p>
    <w:p w:rsidR="00AA7F3B" w:rsidRDefault="00AA7F3B" w:rsidP="00AA7F3B">
      <w:r>
        <w:t xml:space="preserve">  }, finally = {</w:t>
      </w:r>
    </w:p>
    <w:p w:rsidR="00AA7F3B" w:rsidRDefault="00AA7F3B" w:rsidP="00AA7F3B">
      <w:r>
        <w:t xml:space="preserve">  })</w:t>
      </w:r>
    </w:p>
    <w:p w:rsidR="00AA7F3B" w:rsidRDefault="00AA7F3B" w:rsidP="00827CB9"/>
    <w:p w:rsidR="00827CB9" w:rsidRDefault="0049578C" w:rsidP="00827CB9">
      <w:r>
        <w:t xml:space="preserve">  #</w:t>
      </w:r>
      <w:r w:rsidRPr="0049578C">
        <w:rPr>
          <w:highlight w:val="yellow"/>
        </w:rPr>
        <w:t xml:space="preserve">### </w:t>
      </w:r>
      <w:r w:rsidR="005F4711">
        <w:rPr>
          <w:highlight w:val="yellow"/>
        </w:rPr>
        <w:t xml:space="preserve">6: </w:t>
      </w:r>
      <w:r w:rsidRPr="0049578C">
        <w:rPr>
          <w:highlight w:val="yellow"/>
        </w:rPr>
        <w:t>Below steps are for aggregating and de-duplicating</w:t>
      </w:r>
      <w:r w:rsidR="00827CB9" w:rsidRPr="0049578C">
        <w:rPr>
          <w:highlight w:val="yellow"/>
        </w:rPr>
        <w:t xml:space="preserve"> records</w:t>
      </w:r>
    </w:p>
    <w:p w:rsidR="00827CB9" w:rsidRDefault="00827CB9" w:rsidP="00827CB9">
      <w:r>
        <w:t xml:space="preserve">  </w:t>
      </w:r>
      <w:proofErr w:type="gramStart"/>
      <w:r>
        <w:t>timestamp()</w:t>
      </w:r>
      <w:proofErr w:type="gramEnd"/>
    </w:p>
    <w:p w:rsidR="00827CB9" w:rsidRDefault="00827CB9" w:rsidP="00827CB9">
      <w:r>
        <w:t xml:space="preserve">  </w:t>
      </w:r>
      <w:proofErr w:type="gramStart"/>
      <w:r>
        <w:t>cat(</w:t>
      </w:r>
      <w:proofErr w:type="gramEnd"/>
      <w:r>
        <w:t>"de-duplicating records\n")</w:t>
      </w:r>
    </w:p>
    <w:p w:rsidR="00827CB9" w:rsidRDefault="00827CB9" w:rsidP="00827CB9">
      <w:r>
        <w:t xml:space="preserve">  </w:t>
      </w:r>
      <w:proofErr w:type="spellStart"/>
      <w:r>
        <w:t>df.DISEASE_processed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df.disease</w:t>
      </w:r>
      <w:proofErr w:type="spellEnd"/>
      <w:r>
        <w:t>, by=list(</w:t>
      </w:r>
      <w:proofErr w:type="spellStart"/>
      <w:r>
        <w:t>df.disease$Unique_Visiting_ID</w:t>
      </w:r>
      <w:proofErr w:type="spellEnd"/>
      <w:r>
        <w:t>), function(x) paste(unique(x),collapse=","))</w:t>
      </w:r>
    </w:p>
    <w:p w:rsidR="0049578C" w:rsidRDefault="00827CB9" w:rsidP="00827CB9">
      <w:r>
        <w:t xml:space="preserve">  </w:t>
      </w:r>
    </w:p>
    <w:p w:rsidR="0049578C" w:rsidRDefault="0049578C" w:rsidP="00827CB9">
      <w:r w:rsidRPr="00FC086F">
        <w:rPr>
          <w:highlight w:val="yellow"/>
        </w:rPr>
        <w:t xml:space="preserve">#### </w:t>
      </w:r>
      <w:r w:rsidR="005F4711">
        <w:rPr>
          <w:highlight w:val="yellow"/>
        </w:rPr>
        <w:t xml:space="preserve">7: </w:t>
      </w:r>
      <w:r w:rsidR="00554C63">
        <w:rPr>
          <w:highlight w:val="yellow"/>
        </w:rPr>
        <w:t>This step is intended to identify</w:t>
      </w:r>
      <w:r w:rsidR="006A37AC">
        <w:rPr>
          <w:highlight w:val="yellow"/>
        </w:rPr>
        <w:t xml:space="preserve"> and </w:t>
      </w:r>
      <w:r w:rsidR="004D4D1B">
        <w:rPr>
          <w:highlight w:val="yellow"/>
        </w:rPr>
        <w:t>flag</w:t>
      </w:r>
      <w:r w:rsidR="00FC086F">
        <w:rPr>
          <w:highlight w:val="yellow"/>
        </w:rPr>
        <w:t xml:space="preserve"> </w:t>
      </w:r>
      <w:r w:rsidRPr="00FC086F">
        <w:rPr>
          <w:highlight w:val="yellow"/>
        </w:rPr>
        <w:t xml:space="preserve">strings from </w:t>
      </w:r>
      <w:proofErr w:type="spellStart"/>
      <w:r w:rsidRPr="00FC086F">
        <w:rPr>
          <w:highlight w:val="yellow"/>
        </w:rPr>
        <w:t>chief</w:t>
      </w:r>
      <w:r w:rsidR="00FC086F" w:rsidRPr="00FC086F">
        <w:rPr>
          <w:highlight w:val="yellow"/>
        </w:rPr>
        <w:t>_</w:t>
      </w:r>
      <w:r w:rsidRPr="00FC086F">
        <w:rPr>
          <w:highlight w:val="yellow"/>
        </w:rPr>
        <w:t>complain</w:t>
      </w:r>
      <w:proofErr w:type="spellEnd"/>
      <w:r w:rsidRPr="00FC086F">
        <w:rPr>
          <w:highlight w:val="yellow"/>
        </w:rPr>
        <w:t xml:space="preserve"> </w:t>
      </w:r>
      <w:r w:rsidRPr="004D4D1B">
        <w:rPr>
          <w:highlight w:val="yellow"/>
        </w:rPr>
        <w:t xml:space="preserve">text and </w:t>
      </w:r>
      <w:proofErr w:type="spellStart"/>
      <w:r w:rsidRPr="004D4D1B">
        <w:rPr>
          <w:highlight w:val="yellow"/>
        </w:rPr>
        <w:t>diagnosis</w:t>
      </w:r>
      <w:r w:rsidR="00FC086F" w:rsidRPr="004D4D1B">
        <w:rPr>
          <w:highlight w:val="yellow"/>
        </w:rPr>
        <w:t>_</w:t>
      </w:r>
      <w:r w:rsidRPr="004D4D1B">
        <w:rPr>
          <w:highlight w:val="yellow"/>
        </w:rPr>
        <w:t>code</w:t>
      </w:r>
      <w:proofErr w:type="spellEnd"/>
      <w:r w:rsidR="00FC086F" w:rsidRPr="004D4D1B">
        <w:rPr>
          <w:highlight w:val="yellow"/>
        </w:rPr>
        <w:t xml:space="preserve"> (ICD code)</w:t>
      </w:r>
      <w:r w:rsidR="004D4D1B">
        <w:t xml:space="preserve"> </w:t>
      </w:r>
    </w:p>
    <w:p w:rsidR="00827CB9" w:rsidRDefault="00827CB9" w:rsidP="00827CB9">
      <w:r>
        <w:t>df.DISEASE_processed$Group.1 &lt;- NULL</w:t>
      </w:r>
    </w:p>
    <w:p w:rsidR="00827CB9" w:rsidRDefault="00827CB9" w:rsidP="00827CB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nrow</w:t>
      </w:r>
      <w:proofErr w:type="spellEnd"/>
      <w:r>
        <w:t>(</w:t>
      </w:r>
      <w:proofErr w:type="spellStart"/>
      <w:r>
        <w:t>df.DISEASE_processed</w:t>
      </w:r>
      <w:proofErr w:type="spellEnd"/>
      <w:r>
        <w:t>) &gt; 0) {</w:t>
      </w:r>
    </w:p>
    <w:p w:rsidR="00827CB9" w:rsidRDefault="00827CB9" w:rsidP="00827CB9">
      <w:r>
        <w:t xml:space="preserve">    </w:t>
      </w:r>
      <w:proofErr w:type="spellStart"/>
      <w:r>
        <w:t>df.DISEASE_processed$Chief_Complaint</w:t>
      </w:r>
      <w:proofErr w:type="spellEnd"/>
      <w:r>
        <w:t xml:space="preserve"> = </w:t>
      </w:r>
      <w:proofErr w:type="spellStart"/>
      <w:proofErr w:type="gramStart"/>
      <w:r>
        <w:t>iconv</w:t>
      </w:r>
      <w:proofErr w:type="spellEnd"/>
      <w:r>
        <w:t>(</w:t>
      </w:r>
      <w:proofErr w:type="gramEnd"/>
      <w:r>
        <w:t xml:space="preserve"> </w:t>
      </w:r>
      <w:proofErr w:type="spellStart"/>
      <w:r>
        <w:t>df.DISEASE_processed$Chief_Complaint</w:t>
      </w:r>
      <w:proofErr w:type="spellEnd"/>
      <w:r>
        <w:t>, "latin1","UTF-8")</w:t>
      </w:r>
    </w:p>
    <w:p w:rsidR="00061914" w:rsidRDefault="00061914" w:rsidP="00827CB9">
      <w:r>
        <w:rPr>
          <w:highlight w:val="yellow"/>
        </w:rPr>
        <w:t xml:space="preserve"> </w:t>
      </w:r>
      <w:r w:rsidRPr="00FC086F">
        <w:rPr>
          <w:highlight w:val="yellow"/>
        </w:rPr>
        <w:t>#</w:t>
      </w:r>
      <w:r>
        <w:rPr>
          <w:highlight w:val="yellow"/>
        </w:rPr>
        <w:t># 7.</w:t>
      </w:r>
      <w:r w:rsidR="00554C63">
        <w:rPr>
          <w:highlight w:val="yellow"/>
        </w:rPr>
        <w:t>1</w:t>
      </w:r>
      <w:r w:rsidRPr="00061914">
        <w:rPr>
          <w:highlight w:val="yellow"/>
        </w:rPr>
        <w:t xml:space="preserve">: </w:t>
      </w:r>
      <w:r w:rsidR="00554C63">
        <w:rPr>
          <w:highlight w:val="yellow"/>
        </w:rPr>
        <w:t xml:space="preserve">This step </w:t>
      </w:r>
      <w:r w:rsidRPr="00061914">
        <w:rPr>
          <w:highlight w:val="yellow"/>
        </w:rPr>
        <w:t>convert</w:t>
      </w:r>
      <w:r w:rsidR="00554C63">
        <w:rPr>
          <w:highlight w:val="yellow"/>
        </w:rPr>
        <w:t>s</w:t>
      </w:r>
      <w:r w:rsidRPr="00061914">
        <w:rPr>
          <w:highlight w:val="yellow"/>
        </w:rPr>
        <w:t xml:space="preserve"> strings in </w:t>
      </w:r>
      <w:proofErr w:type="spellStart"/>
      <w:r w:rsidRPr="00061914">
        <w:rPr>
          <w:highlight w:val="yellow"/>
        </w:rPr>
        <w:t>Chief_Complaint</w:t>
      </w:r>
      <w:proofErr w:type="spellEnd"/>
      <w:r w:rsidRPr="00061914">
        <w:rPr>
          <w:highlight w:val="yellow"/>
        </w:rPr>
        <w:t xml:space="preserve"> and </w:t>
      </w:r>
      <w:proofErr w:type="spellStart"/>
      <w:r w:rsidRPr="00061914">
        <w:rPr>
          <w:highlight w:val="yellow"/>
        </w:rPr>
        <w:t>Diagnosis_Code</w:t>
      </w:r>
      <w:proofErr w:type="spellEnd"/>
      <w:r w:rsidRPr="00061914">
        <w:rPr>
          <w:highlight w:val="yellow"/>
        </w:rPr>
        <w:t xml:space="preserve"> to lower case</w:t>
      </w:r>
    </w:p>
    <w:p w:rsidR="00827CB9" w:rsidRDefault="00827CB9" w:rsidP="00827CB9">
      <w:r>
        <w:t xml:space="preserve">    </w:t>
      </w:r>
      <w:proofErr w:type="spellStart"/>
      <w:r>
        <w:t>df.DISEASE_processed$Chief_Complaint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 xml:space="preserve"> (</w:t>
      </w:r>
      <w:proofErr w:type="spellStart"/>
      <w:r>
        <w:t>df.DISEASE_processed$Chief_Complaint</w:t>
      </w:r>
      <w:proofErr w:type="spellEnd"/>
      <w:r>
        <w:t>)</w:t>
      </w:r>
    </w:p>
    <w:p w:rsidR="00827CB9" w:rsidRDefault="00827CB9" w:rsidP="00827CB9">
      <w:r>
        <w:t xml:space="preserve">    </w:t>
      </w:r>
      <w:proofErr w:type="spellStart"/>
      <w:r>
        <w:t>df.DISEASE_processed$Diagnosis_Code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 xml:space="preserve"> (</w:t>
      </w:r>
      <w:proofErr w:type="spellStart"/>
      <w:r>
        <w:t>df.DISEASE_processed$Diagnosis_Code</w:t>
      </w:r>
      <w:proofErr w:type="spellEnd"/>
      <w:r>
        <w:t>)</w:t>
      </w:r>
    </w:p>
    <w:p w:rsidR="00FC086F" w:rsidRDefault="00827CB9" w:rsidP="00FC086F">
      <w:r>
        <w:t xml:space="preserve">    </w:t>
      </w:r>
    </w:p>
    <w:p w:rsidR="00FC086F" w:rsidRDefault="00FC086F" w:rsidP="00FC086F">
      <w:r>
        <w:t xml:space="preserve"> </w:t>
      </w:r>
      <w:r w:rsidRPr="00FC086F">
        <w:rPr>
          <w:highlight w:val="yellow"/>
        </w:rPr>
        <w:t>#</w:t>
      </w:r>
      <w:r w:rsidR="00554C63">
        <w:rPr>
          <w:highlight w:val="yellow"/>
        </w:rPr>
        <w:t># 7.2</w:t>
      </w:r>
      <w:r w:rsidR="005F4711">
        <w:rPr>
          <w:highlight w:val="yellow"/>
        </w:rPr>
        <w:t>:</w:t>
      </w:r>
      <w:r w:rsidRPr="00FC086F">
        <w:rPr>
          <w:highlight w:val="yellow"/>
        </w:rPr>
        <w:t xml:space="preserve"> </w:t>
      </w:r>
      <w:r w:rsidR="00170CAC">
        <w:rPr>
          <w:highlight w:val="yellow"/>
        </w:rPr>
        <w:t xml:space="preserve">This step parses specific chief complaints:  </w:t>
      </w:r>
      <w:proofErr w:type="gramStart"/>
      <w:r w:rsidRPr="00FC086F">
        <w:rPr>
          <w:highlight w:val="yellow"/>
        </w:rPr>
        <w:t>conjunctivitis:</w:t>
      </w:r>
      <w:proofErr w:type="gramEnd"/>
      <w:r w:rsidRPr="00FC086F">
        <w:rPr>
          <w:highlight w:val="yellow"/>
        </w:rPr>
        <w:t>[(^conjunctivitis^ ,or, ^red eye^ or ^pink eye) ,AND NOT, ^infectious conjunctivitis^)]</w:t>
      </w:r>
    </w:p>
    <w:p w:rsidR="00827CB9" w:rsidRDefault="00827CB9" w:rsidP="00827CB9">
      <w:r>
        <w:t xml:space="preserve">   </w:t>
      </w:r>
      <w:proofErr w:type="spellStart"/>
      <w:r>
        <w:t>df.DISEASE_processed$conjunctivitis</w:t>
      </w:r>
      <w:proofErr w:type="spellEnd"/>
      <w:r>
        <w:t xml:space="preserve"> = 0 </w:t>
      </w:r>
    </w:p>
    <w:p w:rsidR="00827CB9" w:rsidRDefault="00827CB9" w:rsidP="00827CB9">
      <w:r>
        <w:t xml:space="preserve">df.DISEASE_processed[(grepl("(conjunctivitis|conjunctiviti|redeye|red </w:t>
      </w:r>
      <w:proofErr w:type="spellStart"/>
      <w:r>
        <w:t>eye|pinkeye|pink</w:t>
      </w:r>
      <w:proofErr w:type="spellEnd"/>
      <w:r>
        <w:t xml:space="preserve"> eye)",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 &amp; !grepl("(infectious </w:t>
      </w:r>
      <w:proofErr w:type="spellStart"/>
      <w:r>
        <w:t>conjunctivitis|infect</w:t>
      </w:r>
      <w:proofErr w:type="spellEnd"/>
      <w:r>
        <w:t xml:space="preserve"> conjunctivitis)",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=TRUE)),]$conjunctivitis  = df.DISEASE_processed[(grepl("(conjunctivitis|conjunctiviti|redeye|red </w:t>
      </w:r>
      <w:proofErr w:type="spellStart"/>
      <w:r>
        <w:t>eye|pinkeye|pink</w:t>
      </w:r>
      <w:proofErr w:type="spellEnd"/>
      <w:r>
        <w:t xml:space="preserve"> eye)",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 &amp; !grepl("(infectious </w:t>
      </w:r>
      <w:proofErr w:type="spellStart"/>
      <w:r>
        <w:t>conjunctivitis|infect</w:t>
      </w:r>
      <w:proofErr w:type="spellEnd"/>
      <w:r>
        <w:t xml:space="preserve"> conjunctivitis)",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=TRUE)),]$conjunctivitis  + 1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lastRenderedPageBreak/>
        <w:t xml:space="preserve">    </w:t>
      </w:r>
      <w:r w:rsidRPr="00FC086F">
        <w:rPr>
          <w:highlight w:val="yellow"/>
        </w:rPr>
        <w:t>#</w:t>
      </w:r>
      <w:r w:rsidR="00170CAC">
        <w:rPr>
          <w:highlight w:val="yellow"/>
        </w:rPr>
        <w:t># 7.3</w:t>
      </w:r>
      <w:r w:rsidR="005F4711">
        <w:rPr>
          <w:highlight w:val="yellow"/>
        </w:rPr>
        <w:t>:</w:t>
      </w:r>
      <w:r w:rsidR="00560164">
        <w:rPr>
          <w:highlight w:val="yellow"/>
        </w:rPr>
        <w:t xml:space="preserve"> This step parses specific chief complaints:  </w:t>
      </w:r>
      <w:r w:rsidR="005F4711">
        <w:rPr>
          <w:highlight w:val="yellow"/>
        </w:rPr>
        <w:t xml:space="preserve"> </w:t>
      </w:r>
      <w:r w:rsidRPr="00FC086F">
        <w:rPr>
          <w:highlight w:val="yellow"/>
        </w:rPr>
        <w:t>fever</w:t>
      </w:r>
    </w:p>
    <w:p w:rsidR="00827CB9" w:rsidRDefault="00827CB9" w:rsidP="00827CB9">
      <w:r>
        <w:t xml:space="preserve">    </w:t>
      </w:r>
      <w:proofErr w:type="spellStart"/>
      <w:r>
        <w:t>df.DISEASE_processed$fever</w:t>
      </w:r>
      <w:proofErr w:type="spellEnd"/>
      <w:r>
        <w:t xml:space="preserve"> = 0 </w:t>
      </w:r>
    </w:p>
    <w:p w:rsidR="00827CB9" w:rsidRDefault="00827CB9" w:rsidP="00827CB9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827CB9" w:rsidRDefault="00827CB9" w:rsidP="00827CB9">
      <w:r>
        <w:t xml:space="preserve">      (</w:t>
      </w:r>
      <w:proofErr w:type="gramStart"/>
      <w:r>
        <w:t>grepl(</w:t>
      </w:r>
      <w:proofErr w:type="gramEnd"/>
      <w:r>
        <w:t>"(</w:t>
      </w:r>
      <w:proofErr w:type="spellStart"/>
      <w:r>
        <w:t>fev|fver|fv|pyrexia|temp|elev</w:t>
      </w:r>
      <w:proofErr w:type="spellEnd"/>
      <w:r>
        <w:t xml:space="preserve"> </w:t>
      </w:r>
      <w:proofErr w:type="spellStart"/>
      <w:r>
        <w:t>temp|elevated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</w:t>
      </w:r>
      <w:proofErr w:type="spellStart"/>
      <w:r>
        <w:t>elev|hi</w:t>
      </w:r>
      <w:proofErr w:type="spellEnd"/>
      <w:r>
        <w:t xml:space="preserve"> </w:t>
      </w:r>
      <w:proofErr w:type="spellStart"/>
      <w:r>
        <w:t>temp|high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hi|temp10|temp 10|feeling hot|780|feels </w:t>
      </w:r>
      <w:proofErr w:type="spellStart"/>
      <w:r>
        <w:t>hot|feel</w:t>
      </w:r>
      <w:proofErr w:type="spellEnd"/>
      <w:r>
        <w:t xml:space="preserve"> </w:t>
      </w:r>
      <w:proofErr w:type="spellStart"/>
      <w:r>
        <w:t>hot|fuo|febr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|</w:t>
      </w:r>
    </w:p>
    <w:p w:rsidR="00827CB9" w:rsidRDefault="00827CB9" w:rsidP="00827CB9">
      <w:r>
        <w:t xml:space="preserve">         </w:t>
      </w:r>
      <w:proofErr w:type="gramStart"/>
      <w:r>
        <w:t>grepl(</w:t>
      </w:r>
      <w:proofErr w:type="gramEnd"/>
      <w:r>
        <w:t xml:space="preserve">"(^780)",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</w:t>
      </w:r>
      <w:proofErr w:type="gramStart"/>
      <w:r>
        <w:t>&amp; !</w:t>
      </w:r>
      <w:proofErr w:type="gramEnd"/>
      <w:r>
        <w:t xml:space="preserve">grepl("(denies </w:t>
      </w:r>
      <w:proofErr w:type="spellStart"/>
      <w:r>
        <w:t>fev|shot|afeb|no</w:t>
      </w:r>
      <w:proofErr w:type="spellEnd"/>
      <w:r>
        <w:t xml:space="preserve"> </w:t>
      </w:r>
      <w:proofErr w:type="spellStart"/>
      <w:r>
        <w:t>fev|no</w:t>
      </w:r>
      <w:proofErr w:type="spellEnd"/>
      <w:r>
        <w:t xml:space="preserve"> temp)",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</w:t>
      </w:r>
      <w:proofErr w:type="gramStart"/>
      <w:r>
        <w:t>,]$</w:t>
      </w:r>
      <w:proofErr w:type="gramEnd"/>
      <w:r>
        <w:t xml:space="preserve">fever 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  (</w:t>
      </w:r>
      <w:proofErr w:type="gramStart"/>
      <w:r>
        <w:t>grepl(</w:t>
      </w:r>
      <w:proofErr w:type="gramEnd"/>
      <w:r>
        <w:t>"(</w:t>
      </w:r>
      <w:proofErr w:type="spellStart"/>
      <w:r>
        <w:t>fev|fver|fv|pyrexia|temp|elev</w:t>
      </w:r>
      <w:proofErr w:type="spellEnd"/>
      <w:r>
        <w:t xml:space="preserve"> </w:t>
      </w:r>
      <w:proofErr w:type="spellStart"/>
      <w:r>
        <w:t>temp|elevated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</w:t>
      </w:r>
      <w:proofErr w:type="spellStart"/>
      <w:r>
        <w:t>elev|hi</w:t>
      </w:r>
      <w:proofErr w:type="spellEnd"/>
      <w:r>
        <w:t xml:space="preserve"> </w:t>
      </w:r>
      <w:proofErr w:type="spellStart"/>
      <w:r>
        <w:t>temp|high</w:t>
      </w:r>
      <w:proofErr w:type="spellEnd"/>
      <w:r>
        <w:t xml:space="preserve"> </w:t>
      </w:r>
      <w:proofErr w:type="spellStart"/>
      <w:r>
        <w:t>temp|temp</w:t>
      </w:r>
      <w:proofErr w:type="spellEnd"/>
      <w:r>
        <w:t xml:space="preserve"> hi|temp10|temp 10|feeling hot|780|feels </w:t>
      </w:r>
      <w:proofErr w:type="spellStart"/>
      <w:r>
        <w:t>hot|feel</w:t>
      </w:r>
      <w:proofErr w:type="spellEnd"/>
      <w:r>
        <w:t xml:space="preserve"> </w:t>
      </w:r>
      <w:proofErr w:type="spellStart"/>
      <w:r>
        <w:t>hot|fuo|febr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|</w:t>
      </w:r>
    </w:p>
    <w:p w:rsidR="00827CB9" w:rsidRDefault="00827CB9" w:rsidP="00827CB9">
      <w:r>
        <w:t xml:space="preserve">           </w:t>
      </w:r>
      <w:proofErr w:type="gramStart"/>
      <w:r>
        <w:t>grepl(</w:t>
      </w:r>
      <w:proofErr w:type="gramEnd"/>
      <w:r>
        <w:t xml:space="preserve">"(^780)",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</w:t>
      </w:r>
      <w:proofErr w:type="gramStart"/>
      <w:r>
        <w:t>&amp; !</w:t>
      </w:r>
      <w:proofErr w:type="gramEnd"/>
      <w:r>
        <w:t xml:space="preserve">grepl("(denies </w:t>
      </w:r>
      <w:proofErr w:type="spellStart"/>
      <w:r>
        <w:t>fev|shot|afeb|no</w:t>
      </w:r>
      <w:proofErr w:type="spellEnd"/>
      <w:r>
        <w:t xml:space="preserve"> </w:t>
      </w:r>
      <w:proofErr w:type="spellStart"/>
      <w:r>
        <w:t>fev|no</w:t>
      </w:r>
      <w:proofErr w:type="spellEnd"/>
      <w:r>
        <w:t xml:space="preserve"> temp)",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</w:t>
      </w:r>
      <w:proofErr w:type="gramStart"/>
      <w:r>
        <w:t>,]$</w:t>
      </w:r>
      <w:proofErr w:type="gramEnd"/>
      <w:r>
        <w:t>fever + 1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Pr="00FC086F">
        <w:rPr>
          <w:highlight w:val="yellow"/>
        </w:rPr>
        <w:t>#</w:t>
      </w:r>
      <w:r w:rsidR="005F4711">
        <w:rPr>
          <w:highlight w:val="yellow"/>
        </w:rPr>
        <w:t># 7.</w:t>
      </w:r>
      <w:r w:rsidR="00560164">
        <w:rPr>
          <w:highlight w:val="yellow"/>
        </w:rPr>
        <w:t>4</w:t>
      </w:r>
      <w:r w:rsidR="005F4711">
        <w:rPr>
          <w:highlight w:val="yellow"/>
        </w:rPr>
        <w:t xml:space="preserve">: </w:t>
      </w:r>
      <w:r w:rsidR="00560164">
        <w:rPr>
          <w:highlight w:val="yellow"/>
        </w:rPr>
        <w:t xml:space="preserve">This step parses specific chief complaints:  </w:t>
      </w:r>
      <w:r w:rsidRPr="00FC086F">
        <w:rPr>
          <w:highlight w:val="yellow"/>
        </w:rPr>
        <w:t>headache</w:t>
      </w:r>
    </w:p>
    <w:p w:rsidR="00827CB9" w:rsidRDefault="00827CB9" w:rsidP="00827CB9">
      <w:r>
        <w:t xml:space="preserve">    </w:t>
      </w:r>
      <w:proofErr w:type="spellStart"/>
      <w:r>
        <w:t>df.DISEASE_processed$headache</w:t>
      </w:r>
      <w:proofErr w:type="spellEnd"/>
      <w:r>
        <w:t xml:space="preserve"> = 0</w:t>
      </w:r>
    </w:p>
    <w:p w:rsidR="00827CB9" w:rsidRDefault="00827CB9" w:rsidP="00827CB9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827CB9" w:rsidRDefault="00827CB9" w:rsidP="00827CB9">
      <w:r>
        <w:t xml:space="preserve">      (</w:t>
      </w:r>
      <w:proofErr w:type="gramStart"/>
      <w:r>
        <w:t>grepl(</w:t>
      </w:r>
      <w:proofErr w:type="gramEnd"/>
      <w:r>
        <w:t>"</w:t>
      </w:r>
      <w:proofErr w:type="spellStart"/>
      <w:r>
        <w:t>hea</w:t>
      </w:r>
      <w:proofErr w:type="spellEnd"/>
      <w:r>
        <w:t xml:space="preserve">.{1,3}ac",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bac|lac|acr|rac|act|fac|mac|jac|heat|injury|bicy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t xml:space="preserve">        (</w:t>
      </w:r>
      <w:proofErr w:type="gramStart"/>
      <w:r>
        <w:t>grepl(</w:t>
      </w:r>
      <w:proofErr w:type="gramEnd"/>
      <w:r>
        <w:t xml:space="preserve">"(ha)",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 &amp; !grepl("(han|pha|had|hai|hav|has|hac|sha|cha|tha|nhahar|ham|hau|hal|mva|mvc|hag|hab|hap|wha)",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lastRenderedPageBreak/>
        <w:t xml:space="preserve">        (</w:t>
      </w:r>
      <w:proofErr w:type="gramStart"/>
      <w:r>
        <w:t>grepl(</w:t>
      </w:r>
      <w:proofErr w:type="gramEnd"/>
      <w:r>
        <w:t>"(</w:t>
      </w:r>
      <w:proofErr w:type="spellStart"/>
      <w:r>
        <w:t>mig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migh|migrat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t xml:space="preserve">        (</w:t>
      </w:r>
      <w:proofErr w:type="gramStart"/>
      <w:r>
        <w:t>grepl(</w:t>
      </w:r>
      <w:proofErr w:type="gramEnd"/>
      <w:r>
        <w:t xml:space="preserve">"(h/a)",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ch</w:t>
      </w:r>
      <w:proofErr w:type="spellEnd"/>
      <w:r>
        <w:t>/</w:t>
      </w:r>
      <w:proofErr w:type="spellStart"/>
      <w:r>
        <w:t>ar|tach|ch</w:t>
      </w:r>
      <w:proofErr w:type="spellEnd"/>
      <w:r>
        <w:t>/</w:t>
      </w:r>
      <w:proofErr w:type="spellStart"/>
      <w:r>
        <w:t>as|mva|mvc|injury|gh</w:t>
      </w:r>
      <w:proofErr w:type="spellEnd"/>
      <w:r>
        <w:t>/</w:t>
      </w:r>
      <w:proofErr w:type="spellStart"/>
      <w:r>
        <w:t>ab|gh</w:t>
      </w:r>
      <w:proofErr w:type="spellEnd"/>
      <w:r>
        <w:t xml:space="preserve">/an)",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827CB9" w:rsidRDefault="00827CB9" w:rsidP="00827CB9">
      <w:r>
        <w:t xml:space="preserve">      </w:t>
      </w:r>
      <w:proofErr w:type="gramStart"/>
      <w:r>
        <w:t>,]$</w:t>
      </w:r>
      <w:proofErr w:type="gramEnd"/>
      <w:r>
        <w:t xml:space="preserve">headache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  (</w:t>
      </w:r>
      <w:proofErr w:type="gramStart"/>
      <w:r>
        <w:t>grepl(</w:t>
      </w:r>
      <w:proofErr w:type="gramEnd"/>
      <w:r>
        <w:t>"</w:t>
      </w:r>
      <w:proofErr w:type="spellStart"/>
      <w:r>
        <w:t>hea</w:t>
      </w:r>
      <w:proofErr w:type="spellEnd"/>
      <w:r>
        <w:t xml:space="preserve">.{1,3}ac",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bac|lac|acr|rac|act|fac|mac|jac|heat|injury|bicy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gramStart"/>
      <w:r>
        <w:t>grepl(</w:t>
      </w:r>
      <w:proofErr w:type="gramEnd"/>
      <w:r>
        <w:t xml:space="preserve">"(ha)",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 &amp; !grepl("(han|pha|had|hai|hav|has|hac|sha|cha|tha|nhahar|ham|hau|hal|mva|mvc|hag|hab|hap|wha)",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gramStart"/>
      <w:r>
        <w:t>grepl(</w:t>
      </w:r>
      <w:proofErr w:type="gramEnd"/>
      <w:r>
        <w:t>"(</w:t>
      </w:r>
      <w:proofErr w:type="spellStart"/>
      <w:r>
        <w:t>mig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migh|migrat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gramStart"/>
      <w:r>
        <w:t>grepl(</w:t>
      </w:r>
      <w:proofErr w:type="gramEnd"/>
      <w:r>
        <w:t xml:space="preserve">"(h/a)",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ch</w:t>
      </w:r>
      <w:proofErr w:type="spellEnd"/>
      <w:r>
        <w:t>/</w:t>
      </w:r>
      <w:proofErr w:type="spellStart"/>
      <w:r>
        <w:t>ar|tach|ch</w:t>
      </w:r>
      <w:proofErr w:type="spellEnd"/>
      <w:r>
        <w:t>/</w:t>
      </w:r>
      <w:proofErr w:type="spellStart"/>
      <w:r>
        <w:t>as|mva|mvc|injury|gh</w:t>
      </w:r>
      <w:proofErr w:type="spellEnd"/>
      <w:r>
        <w:t>/</w:t>
      </w:r>
      <w:proofErr w:type="spellStart"/>
      <w:r>
        <w:t>ab|gh</w:t>
      </w:r>
      <w:proofErr w:type="spellEnd"/>
      <w:r>
        <w:t xml:space="preserve">/an)",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827CB9" w:rsidRDefault="00827CB9" w:rsidP="00827CB9">
      <w:r>
        <w:t xml:space="preserve">        </w:t>
      </w:r>
      <w:proofErr w:type="gramStart"/>
      <w:r>
        <w:t>,]$</w:t>
      </w:r>
      <w:proofErr w:type="gramEnd"/>
      <w:r>
        <w:t>headache +1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Pr="00FC086F">
        <w:rPr>
          <w:highlight w:val="yellow"/>
        </w:rPr>
        <w:t>#</w:t>
      </w:r>
      <w:r w:rsidR="00560164">
        <w:rPr>
          <w:highlight w:val="yellow"/>
        </w:rPr>
        <w:t>#7.5</w:t>
      </w:r>
      <w:r w:rsidR="005F4711">
        <w:rPr>
          <w:highlight w:val="yellow"/>
        </w:rPr>
        <w:t xml:space="preserve">: </w:t>
      </w:r>
      <w:r w:rsidR="00560164">
        <w:rPr>
          <w:highlight w:val="yellow"/>
        </w:rPr>
        <w:t xml:space="preserve">This step parses specific chief complaints:  </w:t>
      </w:r>
      <w:r w:rsidRPr="00FC086F">
        <w:rPr>
          <w:highlight w:val="yellow"/>
        </w:rPr>
        <w:t>rash</w:t>
      </w:r>
    </w:p>
    <w:p w:rsidR="00827CB9" w:rsidRDefault="00827CB9" w:rsidP="00827CB9">
      <w:r>
        <w:t xml:space="preserve">    </w:t>
      </w:r>
      <w:proofErr w:type="spellStart"/>
      <w:r>
        <w:t>df.DISEASE_processed$rash</w:t>
      </w:r>
      <w:proofErr w:type="spellEnd"/>
      <w:r>
        <w:t xml:space="preserve"> = 0 </w:t>
      </w:r>
    </w:p>
    <w:p w:rsidR="00827CB9" w:rsidRDefault="00827CB9" w:rsidP="00827CB9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827CB9" w:rsidRDefault="00827CB9" w:rsidP="00827CB9">
      <w:r>
        <w:t xml:space="preserve">      (</w:t>
      </w:r>
      <w:proofErr w:type="gramStart"/>
      <w:r>
        <w:t>grepl(</w:t>
      </w:r>
      <w:proofErr w:type="gramEnd"/>
      <w:r>
        <w:t>"(</w:t>
      </w:r>
      <w:proofErr w:type="spellStart"/>
      <w:r>
        <w:t>impitago|impetigo|rash</w:t>
      </w:r>
      <w:proofErr w:type="spellEnd"/>
      <w:r>
        <w:t xml:space="preserve">) 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crash|groin|diaper|vag|geni|pub|peni|test|glut|urin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t xml:space="preserve">        (</w:t>
      </w:r>
      <w:proofErr w:type="gramStart"/>
      <w:r>
        <w:t>grepl(</w:t>
      </w:r>
      <w:proofErr w:type="gramEnd"/>
      <w:r>
        <w:t>"(</w:t>
      </w:r>
      <w:proofErr w:type="spellStart"/>
      <w:r>
        <w:t>red|bump|spot|herp|folli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groin|diaper|vag|geni|peni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lastRenderedPageBreak/>
        <w:t xml:space="preserve">      |</w:t>
      </w:r>
    </w:p>
    <w:p w:rsidR="00827CB9" w:rsidRDefault="00827CB9" w:rsidP="00827CB9">
      <w:r>
        <w:t xml:space="preserve">        (</w:t>
      </w:r>
      <w:proofErr w:type="gramStart"/>
      <w:r>
        <w:t>grepl(</w:t>
      </w:r>
      <w:proofErr w:type="gramEnd"/>
      <w:r>
        <w:t>"(</w:t>
      </w:r>
      <w:proofErr w:type="spellStart"/>
      <w:r>
        <w:t>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ashing|ushing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|</w:t>
      </w:r>
    </w:p>
    <w:p w:rsidR="00827CB9" w:rsidRDefault="00210BCD" w:rsidP="00827CB9">
      <w:r>
        <w:t xml:space="preserve">      </w:t>
      </w:r>
      <w:r w:rsidR="00827CB9">
        <w:t xml:space="preserve"> (</w:t>
      </w:r>
      <w:proofErr w:type="gramStart"/>
      <w:r w:rsidR="00827CB9">
        <w:t>grepl(</w:t>
      </w:r>
      <w:proofErr w:type="gramEnd"/>
      <w:r w:rsidR="00827CB9">
        <w:t xml:space="preserve">"(pox)", </w:t>
      </w:r>
      <w:proofErr w:type="spellStart"/>
      <w:r w:rsidR="00827CB9">
        <w:t>df.DISEASE_processed$Chief_Complaint</w:t>
      </w:r>
      <w:proofErr w:type="spellEnd"/>
      <w:r w:rsidR="00827CB9">
        <w:t xml:space="preserve">, </w:t>
      </w:r>
      <w:proofErr w:type="spellStart"/>
      <w:r w:rsidR="00827CB9">
        <w:t>perl</w:t>
      </w:r>
      <w:proofErr w:type="spellEnd"/>
      <w:r w:rsidR="00827CB9">
        <w:t>=TRUE) &amp; !grepl("(</w:t>
      </w:r>
      <w:proofErr w:type="spellStart"/>
      <w:r w:rsidR="00827CB9">
        <w:t>ypox</w:t>
      </w:r>
      <w:proofErr w:type="spellEnd"/>
      <w:r w:rsidR="00827CB9">
        <w:t xml:space="preserve">)", </w:t>
      </w:r>
      <w:proofErr w:type="spellStart"/>
      <w:r w:rsidR="00827CB9">
        <w:t>df.DISEASE_processed$Chief_Complaint</w:t>
      </w:r>
      <w:proofErr w:type="spellEnd"/>
      <w:r w:rsidR="00827CB9">
        <w:t xml:space="preserve">, </w:t>
      </w:r>
      <w:proofErr w:type="spellStart"/>
      <w:r w:rsidR="00827CB9">
        <w:t>perl</w:t>
      </w:r>
      <w:proofErr w:type="spellEnd"/>
      <w:r w:rsidR="00827CB9">
        <w:t xml:space="preserve">=TRUE)) 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t xml:space="preserve">        (</w:t>
      </w:r>
      <w:proofErr w:type="gramStart"/>
      <w:r>
        <w:t>grepl(</w:t>
      </w:r>
      <w:proofErr w:type="gramEnd"/>
      <w:r>
        <w:t xml:space="preserve">"(zos)",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|</w:t>
      </w:r>
    </w:p>
    <w:p w:rsidR="00827CB9" w:rsidRDefault="00827CB9" w:rsidP="00827CB9">
      <w:r>
        <w:t xml:space="preserve">        (</w:t>
      </w:r>
      <w:proofErr w:type="gramStart"/>
      <w:r>
        <w:t>grepl(</w:t>
      </w:r>
      <w:proofErr w:type="gramEnd"/>
      <w:r>
        <w:t xml:space="preserve">"(bumps)",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827CB9" w:rsidRDefault="00827CB9" w:rsidP="00827CB9">
      <w:r>
        <w:t xml:space="preserve">      </w:t>
      </w:r>
      <w:proofErr w:type="gramStart"/>
      <w:r>
        <w:t>,]$</w:t>
      </w:r>
      <w:proofErr w:type="gramEnd"/>
      <w:r>
        <w:t xml:space="preserve">rash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  (</w:t>
      </w:r>
      <w:proofErr w:type="gramStart"/>
      <w:r>
        <w:t>grepl(</w:t>
      </w:r>
      <w:proofErr w:type="gramEnd"/>
      <w:r>
        <w:t>"(</w:t>
      </w:r>
      <w:proofErr w:type="spellStart"/>
      <w:r>
        <w:t>impitago|impetigo|rash</w:t>
      </w:r>
      <w:proofErr w:type="spellEnd"/>
      <w:r>
        <w:t xml:space="preserve">) 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crash|groin|diaper|vag|geni|pub|peni|test|glut|urin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gramStart"/>
      <w:r>
        <w:t>grepl(</w:t>
      </w:r>
      <w:proofErr w:type="gramEnd"/>
      <w:r>
        <w:t>"(</w:t>
      </w:r>
      <w:proofErr w:type="spellStart"/>
      <w:r>
        <w:t>red|bump|spot|herp|folli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groin|diaper|vag|geni|peni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gramStart"/>
      <w:r>
        <w:t>grepl(</w:t>
      </w:r>
      <w:proofErr w:type="gramEnd"/>
      <w:r>
        <w:t>"(</w:t>
      </w:r>
      <w:proofErr w:type="spellStart"/>
      <w:r>
        <w:t>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ashing|ushing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  </w:t>
      </w:r>
    </w:p>
    <w:p w:rsidR="00827CB9" w:rsidRDefault="00827CB9" w:rsidP="00827CB9">
      <w:r>
        <w:t xml:space="preserve">          (</w:t>
      </w:r>
      <w:proofErr w:type="gramStart"/>
      <w:r>
        <w:t>grepl(</w:t>
      </w:r>
      <w:proofErr w:type="gramEnd"/>
      <w:r>
        <w:t xml:space="preserve">"(pox)",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ypox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gramStart"/>
      <w:r>
        <w:t>grepl(</w:t>
      </w:r>
      <w:proofErr w:type="gramEnd"/>
      <w:r>
        <w:t xml:space="preserve">"(zos)",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</w:t>
      </w:r>
    </w:p>
    <w:p w:rsidR="00827CB9" w:rsidRDefault="00827CB9" w:rsidP="00827CB9">
      <w:r>
        <w:t xml:space="preserve">        |</w:t>
      </w:r>
    </w:p>
    <w:p w:rsidR="00827CB9" w:rsidRDefault="00827CB9" w:rsidP="00827CB9">
      <w:r>
        <w:t xml:space="preserve">          (</w:t>
      </w:r>
      <w:proofErr w:type="gramStart"/>
      <w:r>
        <w:t>grepl(</w:t>
      </w:r>
      <w:proofErr w:type="gramEnd"/>
      <w:r>
        <w:t xml:space="preserve">"(bumps)",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&amp; !grepl("(</w:t>
      </w:r>
      <w:proofErr w:type="spellStart"/>
      <w:r>
        <w:t>groin|diaper|vag|geni|pub|peni|test|glut|urin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=TRUE))     </w:t>
      </w:r>
    </w:p>
    <w:p w:rsidR="00827CB9" w:rsidRDefault="00827CB9" w:rsidP="00827CB9">
      <w:r>
        <w:lastRenderedPageBreak/>
        <w:t xml:space="preserve">        </w:t>
      </w:r>
      <w:proofErr w:type="gramStart"/>
      <w:r>
        <w:t>,]$</w:t>
      </w:r>
      <w:proofErr w:type="gramEnd"/>
      <w:r>
        <w:t>rash  +1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="00560164">
        <w:rPr>
          <w:highlight w:val="yellow"/>
        </w:rPr>
        <w:t>## 7.6</w:t>
      </w:r>
      <w:r w:rsidR="005F4711">
        <w:rPr>
          <w:highlight w:val="yellow"/>
        </w:rPr>
        <w:t>:</w:t>
      </w:r>
      <w:r w:rsidR="00560164" w:rsidRPr="00560164">
        <w:rPr>
          <w:highlight w:val="yellow"/>
        </w:rPr>
        <w:t xml:space="preserve"> </w:t>
      </w:r>
      <w:r w:rsidR="00560164">
        <w:rPr>
          <w:highlight w:val="yellow"/>
        </w:rPr>
        <w:t xml:space="preserve">This step parses specific chief complaints:  </w:t>
      </w:r>
      <w:r w:rsidR="005F4711">
        <w:rPr>
          <w:highlight w:val="yellow"/>
        </w:rPr>
        <w:t xml:space="preserve"> </w:t>
      </w:r>
      <w:r w:rsidRPr="00FC086F">
        <w:rPr>
          <w:highlight w:val="yellow"/>
        </w:rPr>
        <w:t>arthralgia: (^muscle pain</w:t>
      </w:r>
      <w:proofErr w:type="gramStart"/>
      <w:r w:rsidRPr="00FC086F">
        <w:rPr>
          <w:highlight w:val="yellow"/>
        </w:rPr>
        <w:t>^ ,or</w:t>
      </w:r>
      <w:proofErr w:type="gramEnd"/>
      <w:r w:rsidRPr="00FC086F">
        <w:rPr>
          <w:highlight w:val="yellow"/>
        </w:rPr>
        <w:t>, ^body pain^,^joint pain^)</w:t>
      </w:r>
    </w:p>
    <w:p w:rsidR="00827CB9" w:rsidRDefault="00827CB9" w:rsidP="00827CB9">
      <w:r>
        <w:t xml:space="preserve">    </w:t>
      </w:r>
      <w:proofErr w:type="spellStart"/>
      <w:r>
        <w:t>df.DISEASE_processed$arthralgia</w:t>
      </w:r>
      <w:proofErr w:type="spellEnd"/>
      <w:r>
        <w:t xml:space="preserve"> = 0 </w:t>
      </w:r>
    </w:p>
    <w:p w:rsidR="00827CB9" w:rsidRDefault="00827CB9" w:rsidP="00827CB9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  <w:r>
        <w:t>(grepl("(</w:t>
      </w:r>
      <w:proofErr w:type="spellStart"/>
      <w:r>
        <w:t>muscl|join|body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 &amp; </w:t>
      </w:r>
      <w:proofErr w:type="gramStart"/>
      <w:r>
        <w:t>grepl(</w:t>
      </w:r>
      <w:proofErr w:type="gramEnd"/>
      <w:r>
        <w:t>"(</w:t>
      </w:r>
      <w:proofErr w:type="spellStart"/>
      <w:r>
        <w:t>pain|ach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                 | </w:t>
      </w:r>
      <w:proofErr w:type="gramStart"/>
      <w:r>
        <w:t>grepl(</w:t>
      </w:r>
      <w:proofErr w:type="gramEnd"/>
      <w:r>
        <w:t xml:space="preserve">"(arthralgia)",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</w:t>
      </w:r>
      <w:proofErr w:type="gramStart"/>
      <w:r>
        <w:t>,]$</w:t>
      </w:r>
      <w:proofErr w:type="gramEnd"/>
      <w:r>
        <w:t xml:space="preserve">arthralgia  = </w:t>
      </w:r>
      <w:proofErr w:type="spellStart"/>
      <w:r>
        <w:t>df.DISEASE_processed</w:t>
      </w:r>
      <w:proofErr w:type="spellEnd"/>
      <w:r>
        <w:t>[(grepl("(</w:t>
      </w:r>
      <w:proofErr w:type="spellStart"/>
      <w:r>
        <w:t>muscl|join|body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                                    &amp; </w:t>
      </w:r>
      <w:proofErr w:type="gramStart"/>
      <w:r>
        <w:t>grepl(</w:t>
      </w:r>
      <w:proofErr w:type="gramEnd"/>
      <w:r>
        <w:t>"(</w:t>
      </w:r>
      <w:proofErr w:type="spellStart"/>
      <w:r>
        <w:t>pain|ach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                                                    | </w:t>
      </w:r>
      <w:proofErr w:type="gramStart"/>
      <w:r>
        <w:t>grepl(</w:t>
      </w:r>
      <w:proofErr w:type="gramEnd"/>
      <w:r>
        <w:t xml:space="preserve">"(arthralgia)",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                                   </w:t>
      </w:r>
      <w:proofErr w:type="gramStart"/>
      <w:r>
        <w:t>,]$</w:t>
      </w:r>
      <w:proofErr w:type="gramEnd"/>
      <w:r>
        <w:t>arthralgia  + 1</w:t>
      </w:r>
    </w:p>
    <w:p w:rsidR="00827CB9" w:rsidRDefault="00827CB9" w:rsidP="00827CB9">
      <w:r>
        <w:t xml:space="preserve">    </w:t>
      </w:r>
      <w:r w:rsidR="00560164">
        <w:rPr>
          <w:highlight w:val="yellow"/>
        </w:rPr>
        <w:t>## 7.7</w:t>
      </w:r>
      <w:r w:rsidR="004D4D1B" w:rsidRPr="004D4D1B">
        <w:rPr>
          <w:highlight w:val="yellow"/>
        </w:rPr>
        <w:t>:</w:t>
      </w:r>
      <w:r w:rsidR="00560164">
        <w:rPr>
          <w:highlight w:val="yellow"/>
        </w:rPr>
        <w:t xml:space="preserve"> This step parses specific chief complaints:  </w:t>
      </w:r>
      <w:r w:rsidR="004D4D1B" w:rsidRPr="004D4D1B">
        <w:rPr>
          <w:highlight w:val="yellow"/>
        </w:rPr>
        <w:t xml:space="preserve"> sum of the flag of above 5 syndromes</w:t>
      </w:r>
    </w:p>
    <w:p w:rsidR="00827CB9" w:rsidRDefault="00827CB9" w:rsidP="00827CB9">
      <w:r>
        <w:t xml:space="preserve">    </w:t>
      </w:r>
      <w:proofErr w:type="spellStart"/>
      <w:r>
        <w:t>df.DISEASE_processed$Symptom</w:t>
      </w:r>
      <w:proofErr w:type="spellEnd"/>
      <w:r>
        <w:t>=0</w:t>
      </w:r>
    </w:p>
    <w:p w:rsidR="00827CB9" w:rsidRDefault="00827CB9" w:rsidP="00827CB9">
      <w:r>
        <w:t xml:space="preserve">    </w:t>
      </w:r>
      <w:proofErr w:type="spellStart"/>
      <w:r>
        <w:t>df.DISEASE_processed$Symptom</w:t>
      </w:r>
      <w:proofErr w:type="spellEnd"/>
      <w:r>
        <w:t>&lt;-</w:t>
      </w:r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df.DISEASE_processed</w:t>
      </w:r>
      <w:proofErr w:type="spellEnd"/>
      <w:r>
        <w:t>[, c("</w:t>
      </w:r>
      <w:proofErr w:type="spellStart"/>
      <w:r>
        <w:t>conjunctivitis","fever","headache","rash","arthralgia</w:t>
      </w:r>
      <w:proofErr w:type="spellEnd"/>
      <w:r>
        <w:t>")])</w:t>
      </w:r>
    </w:p>
    <w:p w:rsidR="00827CB9" w:rsidRDefault="00827CB9" w:rsidP="00827CB9">
      <w:r>
        <w:t xml:space="preserve">                                         </w:t>
      </w:r>
    </w:p>
    <w:p w:rsidR="00827CB9" w:rsidRDefault="00827CB9" w:rsidP="00827CB9">
      <w:r>
        <w:t xml:space="preserve">    </w:t>
      </w:r>
      <w:r w:rsidRPr="006A37AC">
        <w:rPr>
          <w:highlight w:val="yellow"/>
        </w:rPr>
        <w:t>#</w:t>
      </w:r>
      <w:r w:rsidR="005F4711" w:rsidRPr="006A37AC">
        <w:rPr>
          <w:highlight w:val="yellow"/>
        </w:rPr>
        <w:t># 7.</w:t>
      </w:r>
      <w:r w:rsidR="00560164">
        <w:rPr>
          <w:highlight w:val="yellow"/>
        </w:rPr>
        <w:t>8</w:t>
      </w:r>
      <w:r w:rsidR="005F4711" w:rsidRPr="006A37AC">
        <w:rPr>
          <w:highlight w:val="yellow"/>
        </w:rPr>
        <w:t>:</w:t>
      </w:r>
      <w:r w:rsidR="00560164">
        <w:rPr>
          <w:highlight w:val="yellow"/>
        </w:rPr>
        <w:t xml:space="preserve"> This step parses specific chief complaints:  </w:t>
      </w:r>
      <w:r w:rsidR="005F4711" w:rsidRPr="006A37AC">
        <w:rPr>
          <w:highlight w:val="yellow"/>
        </w:rPr>
        <w:t xml:space="preserve"> </w:t>
      </w:r>
      <w:r w:rsidRPr="006A37AC">
        <w:rPr>
          <w:highlight w:val="yellow"/>
        </w:rPr>
        <w:t>pregnancy</w:t>
      </w:r>
      <w:r w:rsidR="006A37AC" w:rsidRPr="006A37AC">
        <w:rPr>
          <w:highlight w:val="yellow"/>
        </w:rPr>
        <w:t xml:space="preserve"> by both </w:t>
      </w:r>
      <w:proofErr w:type="spellStart"/>
      <w:r w:rsidR="006A37AC" w:rsidRPr="006A37AC">
        <w:rPr>
          <w:highlight w:val="yellow"/>
        </w:rPr>
        <w:t>Chief_Complaint</w:t>
      </w:r>
      <w:proofErr w:type="spellEnd"/>
      <w:r w:rsidR="006A37AC" w:rsidRPr="006A37AC">
        <w:rPr>
          <w:highlight w:val="yellow"/>
        </w:rPr>
        <w:t xml:space="preserve"> and </w:t>
      </w:r>
      <w:proofErr w:type="spellStart"/>
      <w:r w:rsidR="006A37AC" w:rsidRPr="006A37AC">
        <w:rPr>
          <w:highlight w:val="yellow"/>
        </w:rPr>
        <w:t>Diagnosis_Code</w:t>
      </w:r>
      <w:proofErr w:type="spellEnd"/>
    </w:p>
    <w:p w:rsidR="00827CB9" w:rsidRDefault="00827CB9" w:rsidP="00827CB9">
      <w:r>
        <w:t xml:space="preserve">    </w:t>
      </w:r>
      <w:proofErr w:type="spellStart"/>
      <w:r>
        <w:t>df.DISEASE_processed$pregnancy</w:t>
      </w:r>
      <w:proofErr w:type="spellEnd"/>
      <w:r>
        <w:t xml:space="preserve"> = 0</w:t>
      </w:r>
    </w:p>
    <w:p w:rsidR="00827CB9" w:rsidRDefault="00827CB9" w:rsidP="00827CB9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  <w:r>
        <w:t>grepl("(</w:t>
      </w:r>
      <w:proofErr w:type="spellStart"/>
      <w:r>
        <w:t>pregnan|matern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|</w:t>
      </w:r>
      <w:proofErr w:type="gramStart"/>
      <w:r>
        <w:t>grepl(</w:t>
      </w:r>
      <w:proofErr w:type="gramEnd"/>
      <w:r>
        <w:t xml:space="preserve">"(z3a|z43|o30|z33.1|v22.2|v72.42)",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</w:t>
      </w:r>
      <w:proofErr w:type="gramStart"/>
      <w:r>
        <w:t>,]$</w:t>
      </w:r>
      <w:proofErr w:type="gramEnd"/>
      <w:r>
        <w:t xml:space="preserve">pregnancy = </w:t>
      </w:r>
      <w:proofErr w:type="spellStart"/>
      <w:r>
        <w:t>df.DISEASE_processed</w:t>
      </w:r>
      <w:proofErr w:type="spellEnd"/>
      <w:r>
        <w:t>[grepl("(</w:t>
      </w:r>
      <w:proofErr w:type="spellStart"/>
      <w:r>
        <w:t>pregnan|matern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               |</w:t>
      </w:r>
      <w:proofErr w:type="gramStart"/>
      <w:r>
        <w:t>grepl(</w:t>
      </w:r>
      <w:proofErr w:type="gramEnd"/>
      <w:r>
        <w:t xml:space="preserve">"(z3a|z43|o30|z33.1|v22.2|v72.42)",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=TRUE),]$pregnancy + 1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  </w:t>
      </w:r>
    </w:p>
    <w:p w:rsidR="00827CB9" w:rsidRDefault="00827CB9" w:rsidP="00827CB9">
      <w:r>
        <w:t xml:space="preserve">    </w:t>
      </w:r>
      <w:r w:rsidR="009B200C">
        <w:rPr>
          <w:highlight w:val="yellow"/>
        </w:rPr>
        <w:t>#</w:t>
      </w:r>
      <w:r w:rsidR="005F4711">
        <w:rPr>
          <w:highlight w:val="yellow"/>
        </w:rPr>
        <w:t># 7.</w:t>
      </w:r>
      <w:r w:rsidR="00560164">
        <w:rPr>
          <w:highlight w:val="yellow"/>
        </w:rPr>
        <w:t>9</w:t>
      </w:r>
      <w:r w:rsidR="005F4711">
        <w:rPr>
          <w:highlight w:val="yellow"/>
        </w:rPr>
        <w:t>:</w:t>
      </w:r>
      <w:r w:rsidR="00560164">
        <w:rPr>
          <w:highlight w:val="yellow"/>
        </w:rPr>
        <w:t xml:space="preserve"> This step parses specific chief complaints:  </w:t>
      </w:r>
      <w:r w:rsidR="005F4711">
        <w:rPr>
          <w:highlight w:val="yellow"/>
        </w:rPr>
        <w:t xml:space="preserve"> </w:t>
      </w:r>
      <w:r w:rsidR="00560164">
        <w:rPr>
          <w:highlight w:val="yellow"/>
        </w:rPr>
        <w:t>(Florida’s zika definition no.1</w:t>
      </w:r>
      <w:proofErr w:type="gramStart"/>
      <w:r w:rsidR="00560164">
        <w:rPr>
          <w:highlight w:val="yellow"/>
        </w:rPr>
        <w:t>)</w:t>
      </w:r>
      <w:r w:rsidR="009B200C">
        <w:rPr>
          <w:highlight w:val="yellow"/>
        </w:rPr>
        <w:t xml:space="preserve">  z</w:t>
      </w:r>
      <w:r w:rsidRPr="009B200C">
        <w:rPr>
          <w:highlight w:val="yellow"/>
        </w:rPr>
        <w:t>ika</w:t>
      </w:r>
      <w:proofErr w:type="gramEnd"/>
      <w:r w:rsidRPr="009B200C">
        <w:rPr>
          <w:highlight w:val="yellow"/>
        </w:rPr>
        <w:t>/microcephaly</w:t>
      </w:r>
    </w:p>
    <w:p w:rsidR="00827CB9" w:rsidRDefault="00827CB9" w:rsidP="00827CB9">
      <w:r>
        <w:lastRenderedPageBreak/>
        <w:t xml:space="preserve">    </w:t>
      </w:r>
      <w:proofErr w:type="gramStart"/>
      <w:r>
        <w:t>df.DISEASE_processed$</w:t>
      </w:r>
      <w:proofErr w:type="gramEnd"/>
      <w:r>
        <w:t>FL1 = 0</w:t>
      </w:r>
    </w:p>
    <w:p w:rsidR="00827CB9" w:rsidRDefault="00827CB9" w:rsidP="00827CB9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  <w:r>
        <w:t>grepl("(</w:t>
      </w:r>
      <w:proofErr w:type="spellStart"/>
      <w:r>
        <w:t>zika|microcep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=TRUE),]$FL1 = </w:t>
      </w:r>
      <w:proofErr w:type="spellStart"/>
      <w:r>
        <w:t>df.DISEASE_processed</w:t>
      </w:r>
      <w:proofErr w:type="spellEnd"/>
      <w:r>
        <w:t>[grepl("(</w:t>
      </w:r>
      <w:proofErr w:type="spellStart"/>
      <w:r>
        <w:t>zika|microcep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=TRUE),]$FL1 + 1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="009B200C">
        <w:rPr>
          <w:highlight w:val="yellow"/>
        </w:rPr>
        <w:t>#</w:t>
      </w:r>
      <w:r w:rsidR="00D20E51">
        <w:rPr>
          <w:highlight w:val="yellow"/>
        </w:rPr>
        <w:t>#</w:t>
      </w:r>
      <w:r w:rsidR="005F4711">
        <w:rPr>
          <w:highlight w:val="yellow"/>
        </w:rPr>
        <w:t>7.</w:t>
      </w:r>
      <w:r w:rsidR="00560164">
        <w:rPr>
          <w:highlight w:val="yellow"/>
        </w:rPr>
        <w:t>10</w:t>
      </w:r>
      <w:r w:rsidR="005F4711">
        <w:rPr>
          <w:highlight w:val="yellow"/>
        </w:rPr>
        <w:t>:</w:t>
      </w:r>
      <w:r w:rsidR="00560164">
        <w:rPr>
          <w:highlight w:val="yellow"/>
        </w:rPr>
        <w:t xml:space="preserve"> This step parses specific chief complaints:  </w:t>
      </w:r>
      <w:r w:rsidR="005F4711">
        <w:rPr>
          <w:highlight w:val="yellow"/>
        </w:rPr>
        <w:t xml:space="preserve"> </w:t>
      </w:r>
      <w:r w:rsidR="00560164">
        <w:rPr>
          <w:highlight w:val="yellow"/>
        </w:rPr>
        <w:t>(</w:t>
      </w:r>
      <w:r w:rsidR="009B200C">
        <w:rPr>
          <w:highlight w:val="yellow"/>
        </w:rPr>
        <w:t>Florida’s zika definition no.</w:t>
      </w:r>
      <w:r w:rsidR="00560164">
        <w:rPr>
          <w:highlight w:val="yellow"/>
        </w:rPr>
        <w:t>2)</w:t>
      </w:r>
      <w:r w:rsidR="009B200C" w:rsidRPr="009B200C">
        <w:rPr>
          <w:highlight w:val="yellow"/>
        </w:rPr>
        <w:t xml:space="preserve"> </w:t>
      </w:r>
      <w:proofErr w:type="spellStart"/>
      <w:r w:rsidRPr="009B200C">
        <w:rPr>
          <w:highlight w:val="yellow"/>
        </w:rPr>
        <w:t>guillain</w:t>
      </w:r>
      <w:proofErr w:type="spellEnd"/>
      <w:r w:rsidRPr="009B200C">
        <w:rPr>
          <w:highlight w:val="yellow"/>
        </w:rPr>
        <w:t xml:space="preserve"> barre</w:t>
      </w:r>
    </w:p>
    <w:p w:rsidR="00827CB9" w:rsidRDefault="00827CB9" w:rsidP="00827CB9">
      <w:r>
        <w:t xml:space="preserve">    </w:t>
      </w:r>
      <w:proofErr w:type="gramStart"/>
      <w:r>
        <w:t>df.DISEASE_processed$</w:t>
      </w:r>
      <w:proofErr w:type="gramEnd"/>
      <w:r>
        <w:t>FL2 = 0</w:t>
      </w:r>
    </w:p>
    <w:p w:rsidR="00827CB9" w:rsidRDefault="00827CB9" w:rsidP="00827CB9">
      <w:r>
        <w:t xml:space="preserve">    </w:t>
      </w:r>
      <w:proofErr w:type="spellStart"/>
      <w:r>
        <w:t>df.DISEASE_processed</w:t>
      </w:r>
      <w:proofErr w:type="spellEnd"/>
      <w:r>
        <w:t>[grepl("(</w:t>
      </w:r>
      <w:proofErr w:type="spellStart"/>
      <w:r>
        <w:t>guill|gbs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 &amp;!grepl("(</w:t>
      </w:r>
      <w:proofErr w:type="spellStart"/>
      <w:r>
        <w:t>labor|pregnancy|strep|carrier|hgbss|hgbsc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=TRUE),]$FL2 = </w:t>
      </w:r>
      <w:proofErr w:type="spellStart"/>
      <w:r>
        <w:t>df.DISEASE_processed</w:t>
      </w:r>
      <w:proofErr w:type="spellEnd"/>
      <w:r>
        <w:t>[grepl("(</w:t>
      </w:r>
      <w:proofErr w:type="spellStart"/>
      <w:r>
        <w:t>guill|gbs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  &amp;!grepl("(</w:t>
      </w:r>
      <w:proofErr w:type="spellStart"/>
      <w:r>
        <w:t>labor|pregnancy|strep|carrier|hgbss|hgbsc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=TRUE),]$FL2 + 1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="005F4711">
        <w:rPr>
          <w:highlight w:val="yellow"/>
        </w:rPr>
        <w:t>## 7.</w:t>
      </w:r>
      <w:r w:rsidR="00560164">
        <w:rPr>
          <w:highlight w:val="yellow"/>
        </w:rPr>
        <w:t>11</w:t>
      </w:r>
      <w:r w:rsidR="005F4711">
        <w:rPr>
          <w:highlight w:val="yellow"/>
        </w:rPr>
        <w:t xml:space="preserve">: </w:t>
      </w:r>
      <w:r w:rsidR="00560164">
        <w:rPr>
          <w:highlight w:val="yellow"/>
        </w:rPr>
        <w:t xml:space="preserve"> This step parses </w:t>
      </w:r>
      <w:r w:rsidR="00532A34">
        <w:rPr>
          <w:highlight w:val="yellow"/>
        </w:rPr>
        <w:t xml:space="preserve">keywords related to travel </w:t>
      </w:r>
      <w:r w:rsidR="009B200C">
        <w:rPr>
          <w:highlight w:val="yellow"/>
        </w:rPr>
        <w:t>to the following countries</w:t>
      </w:r>
      <w:r w:rsidR="00532A34">
        <w:rPr>
          <w:highlight w:val="yellow"/>
        </w:rPr>
        <w:t xml:space="preserve"> (which may need to be expanded in the future)</w:t>
      </w:r>
      <w:r w:rsidR="009B200C">
        <w:rPr>
          <w:highlight w:val="yellow"/>
        </w:rPr>
        <w:t>:</w:t>
      </w:r>
      <w:r w:rsidRPr="009B200C">
        <w:rPr>
          <w:highlight w:val="yellow"/>
        </w:rPr>
        <w:t xml:space="preserve"> </w:t>
      </w:r>
      <w:proofErr w:type="spellStart"/>
      <w:r w:rsidRPr="009B200C">
        <w:rPr>
          <w:highlight w:val="yellow"/>
        </w:rPr>
        <w:t>latin</w:t>
      </w:r>
      <w:proofErr w:type="spellEnd"/>
      <w:r w:rsidRPr="009B200C">
        <w:rPr>
          <w:highlight w:val="yellow"/>
        </w:rPr>
        <w:t xml:space="preserve"> </w:t>
      </w:r>
      <w:proofErr w:type="spellStart"/>
      <w:r w:rsidRPr="009B200C">
        <w:rPr>
          <w:highlight w:val="yellow"/>
        </w:rPr>
        <w:t>america</w:t>
      </w:r>
      <w:proofErr w:type="spellEnd"/>
      <w:r w:rsidRPr="009B200C">
        <w:rPr>
          <w:highlight w:val="yellow"/>
        </w:rPr>
        <w:t xml:space="preserve"> or south </w:t>
      </w:r>
      <w:proofErr w:type="spellStart"/>
      <w:r w:rsidRPr="009B200C">
        <w:rPr>
          <w:highlight w:val="yellow"/>
        </w:rPr>
        <w:t>america</w:t>
      </w:r>
      <w:proofErr w:type="spellEnd"/>
      <w:r w:rsidRPr="009B200C">
        <w:rPr>
          <w:highlight w:val="yellow"/>
        </w:rPr>
        <w:t xml:space="preserve">, central </w:t>
      </w:r>
      <w:proofErr w:type="spellStart"/>
      <w:r w:rsidRPr="009B200C">
        <w:rPr>
          <w:highlight w:val="yellow"/>
        </w:rPr>
        <w:t>america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caribbean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barbados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bolivia</w:t>
      </w:r>
      <w:proofErr w:type="spellEnd"/>
      <w:r w:rsidRPr="009B200C">
        <w:rPr>
          <w:highlight w:val="yellow"/>
        </w:rPr>
        <w:t xml:space="preserve">, brazil, </w:t>
      </w:r>
      <w:proofErr w:type="spellStart"/>
      <w:r w:rsidRPr="009B200C">
        <w:rPr>
          <w:highlight w:val="yellow"/>
        </w:rPr>
        <w:t>colombia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puerto</w:t>
      </w:r>
      <w:proofErr w:type="spellEnd"/>
      <w:r w:rsidRPr="009B200C">
        <w:rPr>
          <w:highlight w:val="yellow"/>
        </w:rPr>
        <w:t xml:space="preserve"> </w:t>
      </w:r>
      <w:proofErr w:type="spellStart"/>
      <w:r w:rsidRPr="009B200C">
        <w:rPr>
          <w:highlight w:val="yellow"/>
        </w:rPr>
        <w:t>rico</w:t>
      </w:r>
      <w:proofErr w:type="spellEnd"/>
      <w:r w:rsidRPr="009B200C">
        <w:rPr>
          <w:highlight w:val="yellow"/>
        </w:rPr>
        <w:t xml:space="preserve">, costa </w:t>
      </w:r>
      <w:proofErr w:type="spellStart"/>
      <w:r w:rsidRPr="009B200C">
        <w:rPr>
          <w:highlight w:val="yellow"/>
        </w:rPr>
        <w:t>rica</w:t>
      </w:r>
      <w:proofErr w:type="spellEnd"/>
      <w:r w:rsidRPr="009B200C">
        <w:rPr>
          <w:highlight w:val="yellow"/>
        </w:rPr>
        <w:t xml:space="preserve">, curacao, </w:t>
      </w:r>
      <w:proofErr w:type="spellStart"/>
      <w:r w:rsidRPr="009B200C">
        <w:rPr>
          <w:highlight w:val="yellow"/>
        </w:rPr>
        <w:t>dominican</w:t>
      </w:r>
      <w:proofErr w:type="spellEnd"/>
      <w:r w:rsidRPr="009B200C">
        <w:rPr>
          <w:highlight w:val="yellow"/>
        </w:rPr>
        <w:t xml:space="preserve"> republic, </w:t>
      </w:r>
      <w:proofErr w:type="spellStart"/>
      <w:r w:rsidRPr="009B200C">
        <w:rPr>
          <w:highlight w:val="yellow"/>
        </w:rPr>
        <w:t>ecuador</w:t>
      </w:r>
      <w:proofErr w:type="spellEnd"/>
      <w:r w:rsidRPr="009B200C">
        <w:rPr>
          <w:highlight w:val="yellow"/>
        </w:rPr>
        <w:t xml:space="preserve">, el </w:t>
      </w:r>
      <w:proofErr w:type="spellStart"/>
      <w:r w:rsidRPr="009B200C">
        <w:rPr>
          <w:highlight w:val="yellow"/>
        </w:rPr>
        <w:t>salvador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french</w:t>
      </w:r>
      <w:proofErr w:type="spellEnd"/>
      <w:r w:rsidRPr="009B200C">
        <w:rPr>
          <w:highlight w:val="yellow"/>
        </w:rPr>
        <w:t xml:space="preserve"> </w:t>
      </w:r>
      <w:proofErr w:type="spellStart"/>
      <w:r w:rsidRPr="009B200C">
        <w:rPr>
          <w:highlight w:val="yellow"/>
        </w:rPr>
        <w:t>guiana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guadeloupe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guatemala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guyana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haiti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honduras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jamaica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martinique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mexico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nicaragua</w:t>
      </w:r>
      <w:proofErr w:type="spellEnd"/>
      <w:r w:rsidRPr="009B200C">
        <w:rPr>
          <w:highlight w:val="yellow"/>
        </w:rPr>
        <w:t xml:space="preserve">, panama, </w:t>
      </w:r>
      <w:proofErr w:type="spellStart"/>
      <w:r w:rsidRPr="009B200C">
        <w:rPr>
          <w:highlight w:val="yellow"/>
        </w:rPr>
        <w:t>paraguay</w:t>
      </w:r>
      <w:proofErr w:type="spellEnd"/>
      <w:r w:rsidRPr="009B200C">
        <w:rPr>
          <w:highlight w:val="yellow"/>
        </w:rPr>
        <w:t xml:space="preserve">, saint martin, </w:t>
      </w:r>
      <w:proofErr w:type="spellStart"/>
      <w:r w:rsidRPr="009B200C">
        <w:rPr>
          <w:highlight w:val="yellow"/>
        </w:rPr>
        <w:t>suriname</w:t>
      </w:r>
      <w:proofErr w:type="spellEnd"/>
      <w:r w:rsidRPr="009B200C">
        <w:rPr>
          <w:highlight w:val="yellow"/>
        </w:rPr>
        <w:t xml:space="preserve">, virgin island, </w:t>
      </w:r>
      <w:proofErr w:type="spellStart"/>
      <w:r w:rsidRPr="009B200C">
        <w:rPr>
          <w:highlight w:val="yellow"/>
        </w:rPr>
        <w:t>venezuela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samoa</w:t>
      </w:r>
      <w:proofErr w:type="spellEnd"/>
      <w:r w:rsidRPr="009B200C">
        <w:rPr>
          <w:highlight w:val="yellow"/>
        </w:rPr>
        <w:t xml:space="preserve">, </w:t>
      </w:r>
      <w:proofErr w:type="spellStart"/>
      <w:r w:rsidRPr="009B200C">
        <w:rPr>
          <w:highlight w:val="yellow"/>
        </w:rPr>
        <w:t>tonga</w:t>
      </w:r>
      <w:proofErr w:type="spellEnd"/>
    </w:p>
    <w:p w:rsidR="00827CB9" w:rsidRDefault="00827CB9" w:rsidP="00827CB9">
      <w:r>
        <w:t xml:space="preserve">    </w:t>
      </w:r>
      <w:proofErr w:type="spellStart"/>
      <w:r>
        <w:t>df.DISEASE_processed$travel</w:t>
      </w:r>
      <w:proofErr w:type="spellEnd"/>
      <w:r>
        <w:t xml:space="preserve"> = 0</w:t>
      </w:r>
    </w:p>
    <w:p w:rsidR="00827CB9" w:rsidRDefault="00827CB9" w:rsidP="00827CB9">
      <w:r>
        <w:t xml:space="preserve">    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827CB9" w:rsidRDefault="00827CB9" w:rsidP="00827CB9">
      <w:r>
        <w:t xml:space="preserve">      </w:t>
      </w:r>
      <w:proofErr w:type="gramStart"/>
      <w:r>
        <w:t>grepl(</w:t>
      </w:r>
      <w:proofErr w:type="gramEnd"/>
      <w:r>
        <w:t>"(</w:t>
      </w:r>
      <w:proofErr w:type="spellStart"/>
      <w:r>
        <w:t>travel|latinamerica|southamerica|latin</w:t>
      </w:r>
      <w:proofErr w:type="spellEnd"/>
      <w:r>
        <w:t xml:space="preserve"> </w:t>
      </w:r>
      <w:proofErr w:type="spellStart"/>
      <w:r>
        <w:t>america|south</w:t>
      </w:r>
      <w:proofErr w:type="spellEnd"/>
      <w:r>
        <w:t xml:space="preserve"> </w:t>
      </w:r>
      <w:proofErr w:type="spellStart"/>
      <w:r>
        <w:t>america|central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| </w:t>
      </w:r>
      <w:proofErr w:type="spellStart"/>
      <w:r>
        <w:t>centralamerica|caribbean|barbados</w:t>
      </w:r>
      <w:proofErr w:type="spellEnd"/>
      <w:r>
        <w:t xml:space="preserve"> |</w:t>
      </w:r>
      <w:proofErr w:type="spellStart"/>
      <w:r>
        <w:t>bolivia|colombia</w:t>
      </w:r>
      <w:proofErr w:type="spellEnd"/>
      <w:r>
        <w:t xml:space="preserve">| </w:t>
      </w:r>
      <w:proofErr w:type="spellStart"/>
      <w:r>
        <w:t>puertorico|puerto</w:t>
      </w:r>
      <w:proofErr w:type="spellEnd"/>
      <w:r>
        <w:t xml:space="preserve"> </w:t>
      </w:r>
      <w:proofErr w:type="spellStart"/>
      <w:r>
        <w:t>rico|costa</w:t>
      </w:r>
      <w:proofErr w:type="spellEnd"/>
      <w:r>
        <w:t xml:space="preserve"> </w:t>
      </w:r>
      <w:proofErr w:type="spellStart"/>
      <w:r>
        <w:t>rica|costarica|curacao</w:t>
      </w:r>
      <w:proofErr w:type="spellEnd"/>
      <w:r>
        <w:t xml:space="preserve">| dominican|ecuador|salvador|guiana|guadeloupe|guatemala|guyana|haiti|honduras|jamaica|martinique| </w:t>
      </w:r>
      <w:proofErr w:type="spellStart"/>
      <w:r>
        <w:t>mexico|nicaragua|panama|paraguay|saint</w:t>
      </w:r>
      <w:proofErr w:type="spellEnd"/>
      <w:r>
        <w:t xml:space="preserve"> </w:t>
      </w:r>
      <w:proofErr w:type="spellStart"/>
      <w:r>
        <w:t>martin|saintmartin|suriname|virgin</w:t>
      </w:r>
      <w:proofErr w:type="spellEnd"/>
      <w:r>
        <w:t xml:space="preserve"> </w:t>
      </w:r>
      <w:proofErr w:type="spellStart"/>
      <w:r>
        <w:t>island|virginisland|venezuela</w:t>
      </w:r>
      <w:proofErr w:type="spellEnd"/>
      <w:r>
        <w:t xml:space="preserve">| </w:t>
      </w:r>
      <w:proofErr w:type="spellStart"/>
      <w:r>
        <w:t>samoa|tonga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</w:t>
      </w:r>
      <w:proofErr w:type="gramStart"/>
      <w:r>
        <w:t>&amp;!grepl</w:t>
      </w:r>
      <w:proofErr w:type="gramEnd"/>
      <w:r>
        <w:t xml:space="preserve">("(no </w:t>
      </w:r>
      <w:proofErr w:type="spellStart"/>
      <w:r>
        <w:t>travel|not</w:t>
      </w:r>
      <w:proofErr w:type="spellEnd"/>
      <w:r>
        <w:t xml:space="preserve"> </w:t>
      </w:r>
      <w:proofErr w:type="spellStart"/>
      <w:r>
        <w:t>travel|denies</w:t>
      </w:r>
      <w:proofErr w:type="spellEnd"/>
      <w:r>
        <w:t xml:space="preserve"> </w:t>
      </w:r>
      <w:proofErr w:type="spellStart"/>
      <w:r>
        <w:t>travel|deny</w:t>
      </w:r>
      <w:proofErr w:type="spellEnd"/>
      <w:r>
        <w:t xml:space="preserve"> </w:t>
      </w:r>
      <w:proofErr w:type="spellStart"/>
      <w:r>
        <w:t>travel|denying</w:t>
      </w:r>
      <w:proofErr w:type="spellEnd"/>
      <w:r>
        <w:t xml:space="preserve"> travel)",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| (</w:t>
      </w:r>
      <w:proofErr w:type="gramStart"/>
      <w:r>
        <w:t>grepl(</w:t>
      </w:r>
      <w:proofErr w:type="gramEnd"/>
      <w:r>
        <w:t>"(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</w:t>
      </w:r>
      <w:proofErr w:type="gramStart"/>
      <w:r>
        <w:t>&amp;!grepl</w:t>
      </w:r>
      <w:proofErr w:type="gramEnd"/>
      <w:r>
        <w:t>("(</w:t>
      </w:r>
      <w:proofErr w:type="spellStart"/>
      <w:r>
        <w:t>dr</w:t>
      </w:r>
      <w:proofErr w:type="spellEnd"/>
      <w:r>
        <w:t xml:space="preserve"> </w:t>
      </w:r>
      <w:proofErr w:type="spellStart"/>
      <w:r>
        <w:t>brazi|dr</w:t>
      </w:r>
      <w:proofErr w:type="spellEnd"/>
      <w:r>
        <w:t xml:space="preserve">[.] </w:t>
      </w:r>
      <w:proofErr w:type="spellStart"/>
      <w:r>
        <w:t>brazi|</w:t>
      </w:r>
      <w:proofErr w:type="gramStart"/>
      <w:r>
        <w:t>dr</w:t>
      </w:r>
      <w:proofErr w:type="spellEnd"/>
      <w:r>
        <w:t>[</w:t>
      </w:r>
      <w:proofErr w:type="gramEnd"/>
      <w:r>
        <w:t>.]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</w:t>
      </w:r>
      <w:proofErr w:type="gramStart"/>
      <w:r>
        <w:t>,]$</w:t>
      </w:r>
      <w:proofErr w:type="gramEnd"/>
      <w:r>
        <w:t xml:space="preserve">travel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  </w:t>
      </w:r>
      <w:proofErr w:type="gramStart"/>
      <w:r>
        <w:t>grepl(</w:t>
      </w:r>
      <w:proofErr w:type="gramEnd"/>
      <w:r>
        <w:t>"(</w:t>
      </w:r>
      <w:proofErr w:type="spellStart"/>
      <w:r>
        <w:t>travel|latinamerica|southamerica|latin</w:t>
      </w:r>
      <w:proofErr w:type="spellEnd"/>
      <w:r>
        <w:t xml:space="preserve"> </w:t>
      </w:r>
      <w:proofErr w:type="spellStart"/>
      <w:r>
        <w:t>america|south</w:t>
      </w:r>
      <w:proofErr w:type="spellEnd"/>
      <w:r>
        <w:t xml:space="preserve"> </w:t>
      </w:r>
      <w:proofErr w:type="spellStart"/>
      <w:r>
        <w:t>america|central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| </w:t>
      </w:r>
      <w:proofErr w:type="spellStart"/>
      <w:r>
        <w:t>centralamerica|caribbean|barbados</w:t>
      </w:r>
      <w:proofErr w:type="spellEnd"/>
      <w:r>
        <w:t xml:space="preserve"> |</w:t>
      </w:r>
      <w:proofErr w:type="spellStart"/>
      <w:r>
        <w:t>bolivia|colombia</w:t>
      </w:r>
      <w:proofErr w:type="spellEnd"/>
      <w:r>
        <w:t xml:space="preserve">| </w:t>
      </w:r>
      <w:proofErr w:type="spellStart"/>
      <w:r>
        <w:t>puertorico|puerto</w:t>
      </w:r>
      <w:proofErr w:type="spellEnd"/>
      <w:r>
        <w:t xml:space="preserve"> </w:t>
      </w:r>
      <w:proofErr w:type="spellStart"/>
      <w:r>
        <w:t>rico|costa</w:t>
      </w:r>
      <w:proofErr w:type="spellEnd"/>
      <w:r>
        <w:t xml:space="preserve"> </w:t>
      </w:r>
      <w:proofErr w:type="spellStart"/>
      <w:r>
        <w:t>rica|costarica|curacao</w:t>
      </w:r>
      <w:proofErr w:type="spellEnd"/>
      <w:r>
        <w:t xml:space="preserve">| dominican|ecuador|salvador|guiana|guadeloupe|guatemala|guyana|haiti|honduras|jamaica|martinique| </w:t>
      </w:r>
      <w:proofErr w:type="spellStart"/>
      <w:r>
        <w:t>mexico|nicaragua|panama|paraguay|saint</w:t>
      </w:r>
      <w:proofErr w:type="spellEnd"/>
      <w:r>
        <w:t xml:space="preserve"> </w:t>
      </w:r>
      <w:proofErr w:type="spellStart"/>
      <w:r>
        <w:t>martin|saintmartin|suriname|virgin</w:t>
      </w:r>
      <w:proofErr w:type="spellEnd"/>
      <w:r>
        <w:t xml:space="preserve"> </w:t>
      </w:r>
      <w:proofErr w:type="spellStart"/>
      <w:r>
        <w:t>island|virginisland|venezuela</w:t>
      </w:r>
      <w:proofErr w:type="spellEnd"/>
      <w:r>
        <w:t xml:space="preserve">| </w:t>
      </w:r>
      <w:proofErr w:type="spellStart"/>
      <w:r>
        <w:t>samoa|tonga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lastRenderedPageBreak/>
        <w:t xml:space="preserve">        </w:t>
      </w:r>
      <w:proofErr w:type="gramStart"/>
      <w:r>
        <w:t>&amp;!grepl</w:t>
      </w:r>
      <w:proofErr w:type="gramEnd"/>
      <w:r>
        <w:t xml:space="preserve">("(no </w:t>
      </w:r>
      <w:proofErr w:type="spellStart"/>
      <w:r>
        <w:t>travel|not</w:t>
      </w:r>
      <w:proofErr w:type="spellEnd"/>
      <w:r>
        <w:t xml:space="preserve"> </w:t>
      </w:r>
      <w:proofErr w:type="spellStart"/>
      <w:r>
        <w:t>travel|denies</w:t>
      </w:r>
      <w:proofErr w:type="spellEnd"/>
      <w:r>
        <w:t xml:space="preserve"> </w:t>
      </w:r>
      <w:proofErr w:type="spellStart"/>
      <w:r>
        <w:t>travel|deny</w:t>
      </w:r>
      <w:proofErr w:type="spellEnd"/>
      <w:r>
        <w:t xml:space="preserve"> </w:t>
      </w:r>
      <w:proofErr w:type="spellStart"/>
      <w:r>
        <w:t>travel|denying</w:t>
      </w:r>
      <w:proofErr w:type="spellEnd"/>
      <w:r>
        <w:t xml:space="preserve"> travel)",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| (</w:t>
      </w:r>
      <w:proofErr w:type="gramStart"/>
      <w:r>
        <w:t>grepl(</w:t>
      </w:r>
      <w:proofErr w:type="gramEnd"/>
      <w:r>
        <w:t>"(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   </w:t>
      </w:r>
      <w:proofErr w:type="gramStart"/>
      <w:r>
        <w:t>&amp;!grepl</w:t>
      </w:r>
      <w:proofErr w:type="gramEnd"/>
      <w:r>
        <w:t>("(</w:t>
      </w:r>
      <w:proofErr w:type="spellStart"/>
      <w:r>
        <w:t>dr</w:t>
      </w:r>
      <w:proofErr w:type="spellEnd"/>
      <w:r>
        <w:t xml:space="preserve"> </w:t>
      </w:r>
      <w:proofErr w:type="spellStart"/>
      <w:r>
        <w:t>brazi|dr</w:t>
      </w:r>
      <w:proofErr w:type="spellEnd"/>
      <w:r>
        <w:t xml:space="preserve">[.] </w:t>
      </w:r>
      <w:proofErr w:type="spellStart"/>
      <w:r>
        <w:t>brazi|</w:t>
      </w:r>
      <w:proofErr w:type="gramStart"/>
      <w:r>
        <w:t>dr</w:t>
      </w:r>
      <w:proofErr w:type="spellEnd"/>
      <w:r>
        <w:t>[</w:t>
      </w:r>
      <w:proofErr w:type="gramEnd"/>
      <w:r>
        <w:t>.]</w:t>
      </w:r>
      <w:proofErr w:type="spellStart"/>
      <w:r>
        <w:t>brazi</w:t>
      </w:r>
      <w:proofErr w:type="spellEnd"/>
      <w:r>
        <w:t xml:space="preserve">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</w:t>
      </w:r>
      <w:proofErr w:type="gramStart"/>
      <w:r>
        <w:t>,]$</w:t>
      </w:r>
      <w:proofErr w:type="gramEnd"/>
      <w:r>
        <w:t>travel+1</w:t>
      </w:r>
    </w:p>
    <w:p w:rsidR="00827CB9" w:rsidRDefault="00827CB9" w:rsidP="00827CB9">
      <w:r>
        <w:t xml:space="preserve">    </w:t>
      </w:r>
    </w:p>
    <w:p w:rsidR="00827CB9" w:rsidRDefault="00827CB9" w:rsidP="00827CB9">
      <w:r>
        <w:t xml:space="preserve">    </w:t>
      </w:r>
      <w:r w:rsidR="009B200C">
        <w:rPr>
          <w:highlight w:val="yellow"/>
        </w:rPr>
        <w:t>#</w:t>
      </w:r>
      <w:r w:rsidR="005F4711">
        <w:rPr>
          <w:highlight w:val="yellow"/>
        </w:rPr>
        <w:t>#7.1</w:t>
      </w:r>
      <w:r w:rsidR="00532A34">
        <w:rPr>
          <w:highlight w:val="yellow"/>
        </w:rPr>
        <w:t>2</w:t>
      </w:r>
      <w:r w:rsidR="005F4711">
        <w:rPr>
          <w:highlight w:val="yellow"/>
        </w:rPr>
        <w:t>:</w:t>
      </w:r>
      <w:r w:rsidR="00532A34">
        <w:rPr>
          <w:highlight w:val="yellow"/>
        </w:rPr>
        <w:t xml:space="preserve"> This step parses specific chief complaints:  </w:t>
      </w:r>
      <w:r w:rsidR="005F4711">
        <w:rPr>
          <w:highlight w:val="yellow"/>
        </w:rPr>
        <w:t xml:space="preserve"> </w:t>
      </w:r>
      <w:r w:rsidR="009B200C">
        <w:rPr>
          <w:highlight w:val="yellow"/>
        </w:rPr>
        <w:t>M</w:t>
      </w:r>
      <w:r w:rsidRPr="009B200C">
        <w:rPr>
          <w:highlight w:val="yellow"/>
        </w:rPr>
        <w:t xml:space="preserve">osquito </w:t>
      </w:r>
      <w:r w:rsidRPr="004D4D1B">
        <w:rPr>
          <w:highlight w:val="yellow"/>
        </w:rPr>
        <w:t>bite</w:t>
      </w:r>
      <w:r w:rsidR="00532A34">
        <w:rPr>
          <w:highlight w:val="yellow"/>
        </w:rPr>
        <w:t xml:space="preserve">.  The </w:t>
      </w:r>
      <w:r w:rsidR="009B200C" w:rsidRPr="004D4D1B">
        <w:rPr>
          <w:highlight w:val="yellow"/>
        </w:rPr>
        <w:t xml:space="preserve">syntax </w:t>
      </w:r>
      <w:r w:rsidR="00532A34">
        <w:rPr>
          <w:highlight w:val="yellow"/>
        </w:rPr>
        <w:t xml:space="preserve">below </w:t>
      </w:r>
      <w:r w:rsidR="009B200C" w:rsidRPr="004D4D1B">
        <w:rPr>
          <w:highlight w:val="yellow"/>
        </w:rPr>
        <w:t xml:space="preserve">creates a </w:t>
      </w:r>
      <w:r w:rsidR="004D4D1B">
        <w:rPr>
          <w:highlight w:val="yellow"/>
        </w:rPr>
        <w:t xml:space="preserve">flag </w:t>
      </w:r>
      <w:r w:rsidR="009B200C" w:rsidRPr="004D4D1B">
        <w:rPr>
          <w:highlight w:val="yellow"/>
        </w:rPr>
        <w:t>variable call “mosquito”</w:t>
      </w:r>
    </w:p>
    <w:p w:rsidR="00827CB9" w:rsidRDefault="00827CB9" w:rsidP="00827CB9">
      <w:r>
        <w:t xml:space="preserve">    </w:t>
      </w:r>
      <w:proofErr w:type="spellStart"/>
      <w:r>
        <w:t>df.DISEASE_processed$mosquito</w:t>
      </w:r>
      <w:proofErr w:type="spellEnd"/>
      <w:r>
        <w:t xml:space="preserve"> = 0</w:t>
      </w:r>
    </w:p>
    <w:p w:rsidR="00827CB9" w:rsidRDefault="00827CB9" w:rsidP="00827CB9">
      <w:r>
        <w:t xml:space="preserve">  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827CB9" w:rsidRDefault="00827CB9" w:rsidP="00827CB9">
      <w:r>
        <w:t xml:space="preserve">      (</w:t>
      </w:r>
      <w:proofErr w:type="gramStart"/>
      <w:r>
        <w:t>grepl(</w:t>
      </w:r>
      <w:proofErr w:type="gramEnd"/>
      <w:r>
        <w:t xml:space="preserve">"(mosquito)",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</w:t>
      </w:r>
      <w:proofErr w:type="gramStart"/>
      <w:r>
        <w:t>,]$</w:t>
      </w:r>
      <w:proofErr w:type="gramEnd"/>
      <w:r>
        <w:t xml:space="preserve">mosquito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  (</w:t>
      </w:r>
      <w:proofErr w:type="gramStart"/>
      <w:r>
        <w:t>grepl</w:t>
      </w:r>
      <w:proofErr w:type="gramEnd"/>
      <w:r>
        <w:t xml:space="preserve"> ("(mosquito)", </w:t>
      </w:r>
      <w:proofErr w:type="spellStart"/>
      <w:r>
        <w:t>df.DISEASE_processed$Chief_Complaint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=TRUE))</w:t>
      </w:r>
    </w:p>
    <w:p w:rsidR="00827CB9" w:rsidRDefault="00827CB9" w:rsidP="00827CB9">
      <w:r>
        <w:t xml:space="preserve">        </w:t>
      </w:r>
      <w:proofErr w:type="gramStart"/>
      <w:r>
        <w:t>,]$</w:t>
      </w:r>
      <w:proofErr w:type="gramEnd"/>
      <w:r>
        <w:t>mosquito+1</w:t>
      </w:r>
    </w:p>
    <w:p w:rsidR="00827CB9" w:rsidRDefault="00827CB9" w:rsidP="00827CB9">
      <w:r>
        <w:t xml:space="preserve">    </w:t>
      </w:r>
    </w:p>
    <w:p w:rsidR="006A37AC" w:rsidRDefault="00827CB9" w:rsidP="006A37AC">
      <w:r>
        <w:t xml:space="preserve">    </w:t>
      </w:r>
      <w:r w:rsidR="005F4711" w:rsidRPr="006A37AC">
        <w:rPr>
          <w:highlight w:val="yellow"/>
        </w:rPr>
        <w:t>##7.1</w:t>
      </w:r>
      <w:r w:rsidR="00532A34">
        <w:rPr>
          <w:highlight w:val="yellow"/>
        </w:rPr>
        <w:t>3</w:t>
      </w:r>
      <w:r w:rsidR="005F4711" w:rsidRPr="006A37AC">
        <w:rPr>
          <w:highlight w:val="yellow"/>
        </w:rPr>
        <w:t xml:space="preserve">: </w:t>
      </w:r>
      <w:r w:rsidR="00532A34">
        <w:rPr>
          <w:highlight w:val="yellow"/>
        </w:rPr>
        <w:t>The syntax below</w:t>
      </w:r>
      <w:r w:rsidR="006A37AC" w:rsidRPr="006A37AC">
        <w:rPr>
          <w:highlight w:val="yellow"/>
        </w:rPr>
        <w:t xml:space="preserve"> use</w:t>
      </w:r>
      <w:r w:rsidR="00532A34">
        <w:rPr>
          <w:highlight w:val="yellow"/>
        </w:rPr>
        <w:t>s</w:t>
      </w:r>
      <w:r w:rsidR="006A37AC" w:rsidRPr="006A37AC">
        <w:rPr>
          <w:highlight w:val="yellow"/>
        </w:rPr>
        <w:t xml:space="preserve"> diagnosis code</w:t>
      </w:r>
      <w:r w:rsidR="00532A34">
        <w:rPr>
          <w:highlight w:val="yellow"/>
        </w:rPr>
        <w:t>s</w:t>
      </w:r>
      <w:r w:rsidR="006A37AC" w:rsidRPr="006A37AC">
        <w:rPr>
          <w:highlight w:val="yellow"/>
        </w:rPr>
        <w:t xml:space="preserve"> (ICD 9 and 10) to flag (Microcephaly) OR (</w:t>
      </w:r>
      <w:proofErr w:type="spellStart"/>
      <w:r w:rsidR="006A37AC" w:rsidRPr="006A37AC">
        <w:rPr>
          <w:highlight w:val="yellow"/>
        </w:rPr>
        <w:t>Guillain-Barré</w:t>
      </w:r>
      <w:proofErr w:type="spellEnd"/>
      <w:r w:rsidR="006A37AC" w:rsidRPr="006A37AC">
        <w:rPr>
          <w:highlight w:val="yellow"/>
        </w:rPr>
        <w:t>) OR (all maternal infectious and parasitic diseases) OR (Other specified mosquito- borne fevers) OR (Other specified viral diseases) OR (Dengue Fever) OR (Chikungunya)</w:t>
      </w:r>
      <w:r w:rsidR="006A37AC">
        <w:t xml:space="preserve"> </w:t>
      </w:r>
    </w:p>
    <w:p w:rsidR="00827CB9" w:rsidRDefault="00827CB9" w:rsidP="00827CB9">
      <w:r>
        <w:t xml:space="preserve">    </w:t>
      </w:r>
      <w:proofErr w:type="spellStart"/>
      <w:r>
        <w:t>df.DISEASE_processed$ICDcode</w:t>
      </w:r>
      <w:proofErr w:type="spellEnd"/>
      <w:r>
        <w:t xml:space="preserve"> = 0</w:t>
      </w:r>
    </w:p>
    <w:p w:rsidR="00827CB9" w:rsidRDefault="00827CB9" w:rsidP="00827CB9">
      <w:r>
        <w:t xml:space="preserve">    </w:t>
      </w:r>
      <w:proofErr w:type="spellStart"/>
      <w:r>
        <w:t>df.DISEASE_</w:t>
      </w:r>
      <w:proofErr w:type="gramStart"/>
      <w:r>
        <w:t>processed</w:t>
      </w:r>
      <w:proofErr w:type="spellEnd"/>
      <w:r>
        <w:t>[</w:t>
      </w:r>
      <w:proofErr w:type="gramEnd"/>
    </w:p>
    <w:p w:rsidR="00827CB9" w:rsidRDefault="00827CB9" w:rsidP="00827CB9">
      <w:r>
        <w:t xml:space="preserve">      </w:t>
      </w:r>
      <w:proofErr w:type="gramStart"/>
      <w:r>
        <w:t>grepl(</w:t>
      </w:r>
      <w:proofErr w:type="gramEnd"/>
      <w:r>
        <w:t>"(:742[.]1 |q02|:357[.]0 |g61.0|:647[.]63 |</w:t>
      </w:r>
      <w:proofErr w:type="gramStart"/>
      <w:r>
        <w:t>o98[</w:t>
      </w:r>
      <w:proofErr w:type="gramEnd"/>
      <w:r>
        <w:t>.]519|o98.52|</w:t>
      </w:r>
      <w:proofErr w:type="gramStart"/>
      <w:r>
        <w:t>o98[</w:t>
      </w:r>
      <w:proofErr w:type="gramEnd"/>
      <w:r>
        <w:t>.]53|</w:t>
      </w:r>
      <w:proofErr w:type="gramStart"/>
      <w:r>
        <w:t>o98[</w:t>
      </w:r>
      <w:proofErr w:type="gramEnd"/>
      <w:r>
        <w:t>.]511|</w:t>
      </w:r>
      <w:proofErr w:type="gramStart"/>
      <w:r>
        <w:t>o98[</w:t>
      </w:r>
      <w:proofErr w:type="gramEnd"/>
      <w:r>
        <w:t>.]512|</w:t>
      </w:r>
      <w:proofErr w:type="gramStart"/>
      <w:r>
        <w:t>o98[</w:t>
      </w:r>
      <w:proofErr w:type="gramEnd"/>
      <w:r>
        <w:t>.]513|</w:t>
      </w:r>
      <w:proofErr w:type="gramStart"/>
      <w:r>
        <w:t>o98[</w:t>
      </w:r>
      <w:proofErr w:type="gramEnd"/>
      <w:r>
        <w:t>.]519|:066[.]3 |</w:t>
      </w:r>
      <w:proofErr w:type="gramStart"/>
      <w:r>
        <w:t>a92[</w:t>
      </w:r>
      <w:proofErr w:type="gramEnd"/>
      <w:r>
        <w:t>.]08|</w:t>
      </w:r>
      <w:proofErr w:type="gramStart"/>
      <w:r>
        <w:t>a92[</w:t>
      </w:r>
      <w:proofErr w:type="gramEnd"/>
      <w:r>
        <w:t xml:space="preserve">.]09)",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</w:t>
      </w:r>
      <w:proofErr w:type="gramStart"/>
      <w:r>
        <w:t>,]$</w:t>
      </w:r>
      <w:proofErr w:type="spellStart"/>
      <w:proofErr w:type="gramEnd"/>
      <w:r>
        <w:t>ICDcode</w:t>
      </w:r>
      <w:proofErr w:type="spellEnd"/>
      <w:r>
        <w:t xml:space="preserve"> = </w:t>
      </w:r>
      <w:proofErr w:type="spellStart"/>
      <w:r>
        <w:t>df.DISEASE_processed</w:t>
      </w:r>
      <w:proofErr w:type="spellEnd"/>
      <w:r>
        <w:t>[</w:t>
      </w:r>
    </w:p>
    <w:p w:rsidR="00827CB9" w:rsidRDefault="00827CB9" w:rsidP="00827CB9">
      <w:r>
        <w:t xml:space="preserve">        </w:t>
      </w:r>
      <w:proofErr w:type="gramStart"/>
      <w:r>
        <w:t>grepl(</w:t>
      </w:r>
      <w:proofErr w:type="gramEnd"/>
      <w:r>
        <w:t>"(:742[.]1 |q02|:357[.]0 |g61.0|:647[.]63 |</w:t>
      </w:r>
      <w:proofErr w:type="gramStart"/>
      <w:r>
        <w:t>o98[</w:t>
      </w:r>
      <w:proofErr w:type="gramEnd"/>
      <w:r>
        <w:t>.]519|o98.52|</w:t>
      </w:r>
      <w:proofErr w:type="gramStart"/>
      <w:r>
        <w:t>o98[</w:t>
      </w:r>
      <w:proofErr w:type="gramEnd"/>
      <w:r>
        <w:t>.]53|</w:t>
      </w:r>
      <w:proofErr w:type="gramStart"/>
      <w:r>
        <w:t>o98[</w:t>
      </w:r>
      <w:proofErr w:type="gramEnd"/>
      <w:r>
        <w:t>.]511|</w:t>
      </w:r>
      <w:proofErr w:type="gramStart"/>
      <w:r>
        <w:t>o98[</w:t>
      </w:r>
      <w:proofErr w:type="gramEnd"/>
      <w:r>
        <w:t>.]512|</w:t>
      </w:r>
      <w:proofErr w:type="gramStart"/>
      <w:r>
        <w:t>o98[</w:t>
      </w:r>
      <w:proofErr w:type="gramEnd"/>
      <w:r>
        <w:t>.]513|</w:t>
      </w:r>
      <w:proofErr w:type="gramStart"/>
      <w:r>
        <w:t>o98[</w:t>
      </w:r>
      <w:proofErr w:type="gramEnd"/>
      <w:r>
        <w:t>.]519|:066[.]3 |</w:t>
      </w:r>
      <w:proofErr w:type="gramStart"/>
      <w:r>
        <w:t>a92[</w:t>
      </w:r>
      <w:proofErr w:type="gramEnd"/>
      <w:r>
        <w:t>.]08|</w:t>
      </w:r>
      <w:proofErr w:type="gramStart"/>
      <w:r>
        <w:t>a92[</w:t>
      </w:r>
      <w:proofErr w:type="gramEnd"/>
      <w:r>
        <w:t xml:space="preserve">.]09)", </w:t>
      </w:r>
      <w:proofErr w:type="spellStart"/>
      <w:r>
        <w:t>df.DISEASE_processed$Diagnosis_Code</w:t>
      </w:r>
      <w:proofErr w:type="spellEnd"/>
      <w:r>
        <w:t xml:space="preserve">, </w:t>
      </w:r>
      <w:proofErr w:type="spellStart"/>
      <w:r>
        <w:t>perl</w:t>
      </w:r>
      <w:proofErr w:type="spellEnd"/>
      <w:r>
        <w:t>=TRUE)</w:t>
      </w:r>
    </w:p>
    <w:p w:rsidR="00827CB9" w:rsidRDefault="00827CB9" w:rsidP="00827CB9">
      <w:r>
        <w:t xml:space="preserve">        </w:t>
      </w:r>
      <w:proofErr w:type="gramStart"/>
      <w:r>
        <w:t>,]$</w:t>
      </w:r>
      <w:proofErr w:type="spellStart"/>
      <w:proofErr w:type="gramEnd"/>
      <w:r>
        <w:t>ICDcode</w:t>
      </w:r>
      <w:proofErr w:type="spellEnd"/>
      <w:r>
        <w:t xml:space="preserve">+ 1 </w:t>
      </w:r>
    </w:p>
    <w:p w:rsidR="00827CB9" w:rsidRDefault="009648E8" w:rsidP="00827CB9">
      <w:r w:rsidRPr="009648E8">
        <w:rPr>
          <w:highlight w:val="yellow"/>
        </w:rPr>
        <w:t>#</w:t>
      </w:r>
      <w:r>
        <w:rPr>
          <w:highlight w:val="yellow"/>
        </w:rPr>
        <w:t>###</w:t>
      </w:r>
      <w:r w:rsidRPr="009648E8">
        <w:rPr>
          <w:highlight w:val="yellow"/>
        </w:rPr>
        <w:t xml:space="preserve"> </w:t>
      </w:r>
      <w:r w:rsidR="005F4711">
        <w:rPr>
          <w:highlight w:val="yellow"/>
        </w:rPr>
        <w:t xml:space="preserve">8: </w:t>
      </w:r>
      <w:r w:rsidR="00532A34">
        <w:rPr>
          <w:highlight w:val="yellow"/>
        </w:rPr>
        <w:t>These s</w:t>
      </w:r>
      <w:r w:rsidRPr="009648E8">
        <w:rPr>
          <w:highlight w:val="yellow"/>
        </w:rPr>
        <w:t xml:space="preserve">teps subset the data </w:t>
      </w:r>
      <w:r>
        <w:rPr>
          <w:highlight w:val="yellow"/>
        </w:rPr>
        <w:t xml:space="preserve">flagged by </w:t>
      </w:r>
      <w:r w:rsidRPr="009648E8">
        <w:rPr>
          <w:highlight w:val="yellow"/>
        </w:rPr>
        <w:t>newly created variables, i.e., travel, mosquito pregnancy etc.</w:t>
      </w:r>
      <w:r>
        <w:t xml:space="preserve">  </w:t>
      </w:r>
    </w:p>
    <w:p w:rsidR="009648E8" w:rsidRDefault="009648E8" w:rsidP="00827CB9"/>
    <w:p w:rsidR="00827CB9" w:rsidRDefault="00827CB9" w:rsidP="00827CB9">
      <w:r>
        <w:lastRenderedPageBreak/>
        <w:t xml:space="preserve">    df.DISEASE_processed_filtered01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travel==1)</w:t>
      </w:r>
    </w:p>
    <w:p w:rsidR="00827CB9" w:rsidRDefault="00827CB9" w:rsidP="00827CB9">
      <w:r>
        <w:t xml:space="preserve">    df.DISEASE_processed_filtered02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mosquito==1)</w:t>
      </w:r>
    </w:p>
    <w:p w:rsidR="00827CB9" w:rsidRDefault="00827CB9" w:rsidP="00827CB9">
      <w:r>
        <w:t xml:space="preserve">    df.DISEASE_processed_filtered03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pregnancy==1)</w:t>
      </w:r>
    </w:p>
    <w:p w:rsidR="009648E8" w:rsidRDefault="006A37AC" w:rsidP="00827CB9">
      <w:r>
        <w:rPr>
          <w:highlight w:val="yellow"/>
        </w:rPr>
        <w:t xml:space="preserve">##8.1: </w:t>
      </w:r>
      <w:proofErr w:type="gramStart"/>
      <w:r w:rsidR="00E1359F">
        <w:rPr>
          <w:highlight w:val="yellow"/>
        </w:rPr>
        <w:t>This</w:t>
      </w:r>
      <w:proofErr w:type="gramEnd"/>
      <w:r w:rsidR="00E1359F">
        <w:rPr>
          <w:highlight w:val="yellow"/>
        </w:rPr>
        <w:t xml:space="preserve"> step </w:t>
      </w:r>
      <w:r w:rsidR="009648E8" w:rsidRPr="009648E8">
        <w:rPr>
          <w:highlight w:val="yellow"/>
        </w:rPr>
        <w:t>subset</w:t>
      </w:r>
      <w:r w:rsidR="00E1359F">
        <w:rPr>
          <w:highlight w:val="yellow"/>
        </w:rPr>
        <w:t>s the resulting</w:t>
      </w:r>
      <w:r w:rsidR="009648E8" w:rsidRPr="009648E8">
        <w:rPr>
          <w:highlight w:val="yellow"/>
        </w:rPr>
        <w:t xml:space="preserve"> data by </w:t>
      </w:r>
      <w:r w:rsidR="002261C2">
        <w:rPr>
          <w:highlight w:val="yellow"/>
        </w:rPr>
        <w:t xml:space="preserve">definition </w:t>
      </w:r>
      <w:r w:rsidR="009648E8" w:rsidRPr="009648E8">
        <w:rPr>
          <w:highlight w:val="yellow"/>
        </w:rPr>
        <w:t>1</w:t>
      </w:r>
      <w:r w:rsidR="002261C2">
        <w:rPr>
          <w:highlight w:val="yellow"/>
        </w:rPr>
        <w:t xml:space="preserve"> to 7</w:t>
      </w:r>
      <w:r w:rsidR="009648E8" w:rsidRPr="009648E8">
        <w:rPr>
          <w:highlight w:val="yellow"/>
        </w:rPr>
        <w:t>:</w:t>
      </w:r>
      <w:r w:rsidR="009648E8">
        <w:t xml:space="preserve"> </w:t>
      </w:r>
    </w:p>
    <w:p w:rsidR="00827CB9" w:rsidRDefault="00827CB9" w:rsidP="00827CB9">
      <w:r>
        <w:t xml:space="preserve">    df.DISEASE_processed_</w:t>
      </w:r>
      <w:r w:rsidR="009648E8">
        <w:t>definition</w:t>
      </w:r>
      <w:r>
        <w:t xml:space="preserve">1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Symptom&gt;=2)</w:t>
      </w:r>
    </w:p>
    <w:p w:rsidR="00827CB9" w:rsidRDefault="00827CB9" w:rsidP="00827CB9">
      <w:r>
        <w:t xml:space="preserve">    df.DISEASE_processed_</w:t>
      </w:r>
      <w:r w:rsidR="002261C2">
        <w:t>definition</w:t>
      </w:r>
      <w:r>
        <w:t xml:space="preserve">2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Symptom&gt;=2 &amp; travel==1)</w:t>
      </w:r>
    </w:p>
    <w:p w:rsidR="00827CB9" w:rsidRDefault="00827CB9" w:rsidP="00827CB9">
      <w:r>
        <w:t xml:space="preserve">    df.DISEASE_processed_</w:t>
      </w:r>
      <w:r w:rsidR="002261C2">
        <w:t>definition</w:t>
      </w:r>
      <w:r>
        <w:t xml:space="preserve">3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Symptom&gt;=2 &amp; travel==1 &amp; mosquito==1)</w:t>
      </w:r>
    </w:p>
    <w:p w:rsidR="00827CB9" w:rsidRDefault="00827CB9" w:rsidP="00827CB9">
      <w:r>
        <w:t xml:space="preserve">    df.DISEASE_processed_</w:t>
      </w:r>
      <w:r w:rsidR="002261C2">
        <w:t>definition</w:t>
      </w:r>
      <w:r>
        <w:t xml:space="preserve">4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 xml:space="preserve">, </w:t>
      </w:r>
      <w:proofErr w:type="spellStart"/>
      <w:r>
        <w:t>ICDcode</w:t>
      </w:r>
      <w:proofErr w:type="spellEnd"/>
      <w:r>
        <w:t>==1)</w:t>
      </w:r>
    </w:p>
    <w:p w:rsidR="00827CB9" w:rsidRDefault="00827CB9" w:rsidP="00827CB9">
      <w:r>
        <w:t xml:space="preserve">    df.DISEASE_processed_</w:t>
      </w:r>
      <w:r w:rsidR="002261C2">
        <w:t>definition</w:t>
      </w:r>
      <w:r>
        <w:t xml:space="preserve">5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FL1==1)</w:t>
      </w:r>
    </w:p>
    <w:p w:rsidR="00827CB9" w:rsidRDefault="00827CB9" w:rsidP="00827CB9">
      <w:r>
        <w:t xml:space="preserve">    df.DISEASE_processed_</w:t>
      </w:r>
      <w:r w:rsidR="002261C2">
        <w:t>definition</w:t>
      </w:r>
      <w:r>
        <w:t xml:space="preserve">6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FL2==1)</w:t>
      </w:r>
    </w:p>
    <w:p w:rsidR="00827CB9" w:rsidRDefault="00827CB9" w:rsidP="00827CB9">
      <w:r>
        <w:t xml:space="preserve">    df.DISEASE_processed_</w:t>
      </w:r>
      <w:r w:rsidR="002261C2">
        <w:t>definition</w:t>
      </w:r>
      <w:r>
        <w:t xml:space="preserve">7 = </w:t>
      </w:r>
      <w:proofErr w:type="gramStart"/>
      <w:r>
        <w:t>subset(</w:t>
      </w:r>
      <w:proofErr w:type="spellStart"/>
      <w:proofErr w:type="gramEnd"/>
      <w:r>
        <w:t>df.DISEASE_processed</w:t>
      </w:r>
      <w:proofErr w:type="spellEnd"/>
      <w:r>
        <w:t>, Symptom&gt;=2 &amp; pregnancy==1)</w:t>
      </w:r>
    </w:p>
    <w:p w:rsidR="00827CB9" w:rsidRDefault="00827CB9" w:rsidP="00827CB9">
      <w:r>
        <w:t xml:space="preserve">    </w:t>
      </w:r>
      <w:r w:rsidRPr="006A37AC">
        <w:rPr>
          <w:highlight w:val="yellow"/>
        </w:rPr>
        <w:t>#</w:t>
      </w:r>
      <w:r w:rsidR="006A37AC" w:rsidRPr="006A37AC">
        <w:rPr>
          <w:highlight w:val="yellow"/>
        </w:rPr>
        <w:t xml:space="preserve">###9: </w:t>
      </w:r>
      <w:r w:rsidRPr="006A37AC">
        <w:rPr>
          <w:highlight w:val="yellow"/>
        </w:rPr>
        <w:t xml:space="preserve"> </w:t>
      </w:r>
      <w:r w:rsidR="00E1359F">
        <w:rPr>
          <w:highlight w:val="yellow"/>
        </w:rPr>
        <w:t xml:space="preserve">This step </w:t>
      </w:r>
      <w:r w:rsidRPr="006A37AC">
        <w:rPr>
          <w:highlight w:val="yellow"/>
        </w:rPr>
        <w:t>write</w:t>
      </w:r>
      <w:r w:rsidR="00E1359F">
        <w:rPr>
          <w:highlight w:val="yellow"/>
        </w:rPr>
        <w:t>s</w:t>
      </w:r>
      <w:r w:rsidRPr="006A37AC">
        <w:rPr>
          <w:highlight w:val="yellow"/>
        </w:rPr>
        <w:t xml:space="preserve"> the </w:t>
      </w:r>
      <w:r w:rsidR="006A37AC" w:rsidRPr="006A37AC">
        <w:rPr>
          <w:highlight w:val="yellow"/>
        </w:rPr>
        <w:t>subset</w:t>
      </w:r>
      <w:r w:rsidRPr="006A37AC">
        <w:rPr>
          <w:highlight w:val="yellow"/>
        </w:rPr>
        <w:t xml:space="preserve"> results as a .csv</w:t>
      </w:r>
    </w:p>
    <w:p w:rsidR="00827CB9" w:rsidRDefault="00827CB9" w:rsidP="00827CB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nrow</w:t>
      </w:r>
      <w:proofErr w:type="spellEnd"/>
      <w:r>
        <w:t>(df.DISEASE_processed_</w:t>
      </w:r>
      <w:r w:rsidR="006A37AC">
        <w:t>definition</w:t>
      </w:r>
      <w:r>
        <w:t>1) &gt; 0) {</w:t>
      </w:r>
    </w:p>
    <w:p w:rsidR="00827CB9" w:rsidRDefault="00827CB9" w:rsidP="00827CB9">
      <w:r>
        <w:t xml:space="preserve">      </w:t>
      </w:r>
      <w:proofErr w:type="gramStart"/>
      <w:r>
        <w:t>timestamp()</w:t>
      </w:r>
      <w:proofErr w:type="gramEnd"/>
    </w:p>
    <w:p w:rsidR="00827CB9" w:rsidRDefault="00827CB9" w:rsidP="00827CB9">
      <w:r>
        <w:t xml:space="preserve">      </w:t>
      </w:r>
      <w:proofErr w:type="gramStart"/>
      <w:r>
        <w:t>cat(</w:t>
      </w:r>
      <w:proofErr w:type="gramEnd"/>
      <w:r>
        <w:t>"writing main output\n")</w:t>
      </w:r>
    </w:p>
    <w:p w:rsidR="00827CB9" w:rsidRDefault="00827CB9" w:rsidP="00827CB9">
      <w:r>
        <w:t xml:space="preserve">      </w:t>
      </w:r>
      <w:proofErr w:type="gramStart"/>
      <w:r>
        <w:t>write.csv(</w:t>
      </w:r>
      <w:proofErr w:type="gramEnd"/>
      <w:r>
        <w:t>df.DISEASE_processed_</w:t>
      </w:r>
      <w:r w:rsidR="006A37AC">
        <w:t>definition</w:t>
      </w:r>
      <w:r>
        <w:t>1,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</w:t>
      </w:r>
      <w:r w:rsidR="00061914">
        <w:t xml:space="preserve"> </w:t>
      </w:r>
      <w:r>
        <w:t>"</w:t>
      </w:r>
      <w:r w:rsid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  </w:t>
      </w:r>
      <w:r>
        <w:t>1", ".csv",</w:t>
      </w:r>
      <w:proofErr w:type="spellStart"/>
      <w:r>
        <w:t>sep</w:t>
      </w:r>
      <w:proofErr w:type="spellEnd"/>
      <w:r>
        <w:t xml:space="preserve">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</w:t>
      </w:r>
      <w:proofErr w:type="gramStart"/>
      <w:r>
        <w:t>write.csv(</w:t>
      </w:r>
      <w:proofErr w:type="gramEnd"/>
      <w:r>
        <w:t>df.DISEASE_processed_</w:t>
      </w:r>
      <w:r w:rsidR="006A37AC">
        <w:t>definition</w:t>
      </w:r>
      <w:r>
        <w:t>2,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2",".csv",sep=""),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</w:t>
      </w:r>
      <w:proofErr w:type="gramStart"/>
      <w:r>
        <w:t>write.csv(</w:t>
      </w:r>
      <w:proofErr w:type="gramEnd"/>
      <w:r>
        <w:t>df.DISEASE_processed_</w:t>
      </w:r>
      <w:r w:rsidR="006A37AC">
        <w:t>definition</w:t>
      </w:r>
      <w:r>
        <w:t>3,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3",".csv",sep=""),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</w:t>
      </w:r>
      <w:proofErr w:type="gramStart"/>
      <w:r>
        <w:t>write.csv(</w:t>
      </w:r>
      <w:proofErr w:type="gramEnd"/>
      <w:r>
        <w:t>df.DISEASE_processed_</w:t>
      </w:r>
      <w:r w:rsidR="006A37AC">
        <w:t>definition</w:t>
      </w:r>
      <w:r>
        <w:t>4,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4",".csv",sep=""),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</w:t>
      </w:r>
      <w:proofErr w:type="gramStart"/>
      <w:r>
        <w:t>write.csv(</w:t>
      </w:r>
      <w:proofErr w:type="gramEnd"/>
      <w:r>
        <w:t>df.DISEASE_processed_</w:t>
      </w:r>
      <w:r w:rsidR="006A37AC">
        <w:t>definition</w:t>
      </w:r>
      <w:r>
        <w:t>5,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5",".csv",sep=""),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</w:t>
      </w:r>
      <w:proofErr w:type="gramStart"/>
      <w:r>
        <w:t>write.csv(</w:t>
      </w:r>
      <w:proofErr w:type="gramEnd"/>
      <w:r>
        <w:t>df.DISEASE_processed_</w:t>
      </w:r>
      <w:r w:rsidR="006A37AC">
        <w:t>definition</w:t>
      </w:r>
      <w:r>
        <w:t>6,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6",".csv",sep=""),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</w:t>
      </w:r>
      <w:proofErr w:type="gramStart"/>
      <w:r>
        <w:t>write.csv(</w:t>
      </w:r>
      <w:proofErr w:type="gramEnd"/>
      <w:r>
        <w:t>df.DISEASE_processed_</w:t>
      </w:r>
      <w:r w:rsidR="006A37AC">
        <w:t>definition</w:t>
      </w:r>
      <w:r>
        <w:t>7,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</w:t>
      </w:r>
      <w:r w:rsidR="00061914" w:rsidRPr="00061914">
        <w:t xml:space="preserve"> </w:t>
      </w:r>
      <w:proofErr w:type="spellStart"/>
      <w:r w:rsidR="00061914">
        <w:t>def</w:t>
      </w:r>
      <w:proofErr w:type="spellEnd"/>
      <w:r w:rsidR="00061914">
        <w:t xml:space="preserve"> </w:t>
      </w:r>
      <w:r>
        <w:t xml:space="preserve">7",".csv",sep=""),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lastRenderedPageBreak/>
        <w:t xml:space="preserve">      </w:t>
      </w:r>
      <w:proofErr w:type="gramStart"/>
      <w:r>
        <w:t>write.csv(</w:t>
      </w:r>
      <w:proofErr w:type="spellStart"/>
      <w:proofErr w:type="gramEnd"/>
      <w:r>
        <w:t>df.disease</w:t>
      </w:r>
      <w:proofErr w:type="spellEnd"/>
      <w:r>
        <w:t>, file = paste(</w:t>
      </w:r>
      <w:proofErr w:type="spellStart"/>
      <w:r>
        <w:t>diseaseName</w:t>
      </w:r>
      <w:proofErr w:type="spellEnd"/>
      <w:r>
        <w:t xml:space="preserve">,"_", </w:t>
      </w:r>
      <w:proofErr w:type="spellStart"/>
      <w:r>
        <w:t>beginDate</w:t>
      </w:r>
      <w:proofErr w:type="spellEnd"/>
      <w:r>
        <w:t xml:space="preserve">,"_", </w:t>
      </w:r>
      <w:proofErr w:type="spellStart"/>
      <w:r>
        <w:t>endDate</w:t>
      </w:r>
      <w:proofErr w:type="spellEnd"/>
      <w:r>
        <w:t>, "all",".csv",</w:t>
      </w:r>
      <w:proofErr w:type="spellStart"/>
      <w:r>
        <w:t>sep</w:t>
      </w:r>
      <w:proofErr w:type="spellEnd"/>
      <w:r>
        <w:t xml:space="preserve">=""), </w:t>
      </w:r>
      <w:proofErr w:type="spellStart"/>
      <w:r>
        <w:t>row.names</w:t>
      </w:r>
      <w:proofErr w:type="spellEnd"/>
      <w:r>
        <w:t xml:space="preserve"> = FALSE)</w:t>
      </w:r>
    </w:p>
    <w:p w:rsidR="00827CB9" w:rsidRDefault="00827CB9" w:rsidP="00827CB9">
      <w:r>
        <w:t xml:space="preserve">      </w:t>
      </w:r>
    </w:p>
    <w:p w:rsidR="00827CB9" w:rsidRDefault="00827CB9" w:rsidP="00827CB9">
      <w:r>
        <w:t xml:space="preserve">      } else {</w:t>
      </w:r>
    </w:p>
    <w:p w:rsidR="00827CB9" w:rsidRDefault="00827CB9" w:rsidP="00827CB9">
      <w:r>
        <w:t xml:space="preserve">      </w:t>
      </w:r>
      <w:proofErr w:type="gramStart"/>
      <w:r>
        <w:t>timestamp()</w:t>
      </w:r>
      <w:proofErr w:type="gramEnd"/>
    </w:p>
    <w:p w:rsidR="00827CB9" w:rsidRDefault="00827CB9" w:rsidP="00827CB9">
      <w:r>
        <w:t xml:space="preserve">      </w:t>
      </w:r>
      <w:proofErr w:type="gramStart"/>
      <w:r>
        <w:t>cat(</w:t>
      </w:r>
      <w:proofErr w:type="gramEnd"/>
      <w:r>
        <w:t>"no cases identified\n")</w:t>
      </w:r>
    </w:p>
    <w:p w:rsidR="00827CB9" w:rsidRDefault="00827CB9" w:rsidP="00827CB9">
      <w:r>
        <w:t xml:space="preserve">    }</w:t>
      </w:r>
    </w:p>
    <w:p w:rsidR="00827CB9" w:rsidRDefault="00827CB9" w:rsidP="00827CB9">
      <w:r>
        <w:t xml:space="preserve">  }</w:t>
      </w:r>
    </w:p>
    <w:p w:rsidR="00827CB9" w:rsidRDefault="00827CB9" w:rsidP="00827CB9">
      <w:r>
        <w:t>}</w:t>
      </w:r>
    </w:p>
    <w:p w:rsidR="00827CB9" w:rsidRDefault="00827CB9" w:rsidP="00827CB9"/>
    <w:p w:rsidR="00827CB9" w:rsidRDefault="00827CB9" w:rsidP="00827CB9">
      <w:proofErr w:type="gramStart"/>
      <w:r>
        <w:t>timestamp()</w:t>
      </w:r>
      <w:proofErr w:type="gramEnd"/>
    </w:p>
    <w:p w:rsidR="00827CB9" w:rsidRDefault="00827CB9" w:rsidP="00827CB9">
      <w:proofErr w:type="gramStart"/>
      <w:r>
        <w:t>cat(</w:t>
      </w:r>
      <w:proofErr w:type="gramEnd"/>
      <w:r>
        <w:t>"finished running")</w:t>
      </w:r>
    </w:p>
    <w:p w:rsidR="00827CB9" w:rsidRDefault="00827CB9" w:rsidP="00827CB9"/>
    <w:p w:rsidR="00827CB9" w:rsidRDefault="00827CB9" w:rsidP="00827CB9">
      <w:proofErr w:type="gramStart"/>
      <w:r>
        <w:t>options(</w:t>
      </w:r>
      <w:proofErr w:type="gramEnd"/>
      <w:r>
        <w:t>warn = 0)</w:t>
      </w:r>
    </w:p>
    <w:p w:rsidR="00DC57CC" w:rsidRDefault="00DC57CC"/>
    <w:sectPr w:rsidR="00DC57CC" w:rsidSect="006C6578"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287" w:rsidRDefault="00536287" w:rsidP="008B5D54">
      <w:pPr>
        <w:spacing w:after="0" w:line="240" w:lineRule="auto"/>
      </w:pPr>
      <w:r>
        <w:separator/>
      </w:r>
    </w:p>
  </w:endnote>
  <w:endnote w:type="continuationSeparator" w:id="0">
    <w:p w:rsidR="00536287" w:rsidRDefault="00536287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287" w:rsidRDefault="00536287" w:rsidP="008B5D54">
      <w:pPr>
        <w:spacing w:after="0" w:line="240" w:lineRule="auto"/>
      </w:pPr>
      <w:r>
        <w:separator/>
      </w:r>
    </w:p>
  </w:footnote>
  <w:footnote w:type="continuationSeparator" w:id="0">
    <w:p w:rsidR="00536287" w:rsidRDefault="00536287" w:rsidP="008B5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CB9"/>
    <w:rsid w:val="0001707C"/>
    <w:rsid w:val="000335A5"/>
    <w:rsid w:val="00061914"/>
    <w:rsid w:val="00170CAC"/>
    <w:rsid w:val="00210BCD"/>
    <w:rsid w:val="002261C2"/>
    <w:rsid w:val="00351C7A"/>
    <w:rsid w:val="0049578C"/>
    <w:rsid w:val="004D4D1B"/>
    <w:rsid w:val="0050133F"/>
    <w:rsid w:val="00532A34"/>
    <w:rsid w:val="00536287"/>
    <w:rsid w:val="00554C63"/>
    <w:rsid w:val="00560164"/>
    <w:rsid w:val="0057405B"/>
    <w:rsid w:val="005F4711"/>
    <w:rsid w:val="006629B9"/>
    <w:rsid w:val="006A37AC"/>
    <w:rsid w:val="006C6578"/>
    <w:rsid w:val="006E1BA5"/>
    <w:rsid w:val="00782676"/>
    <w:rsid w:val="00827CB9"/>
    <w:rsid w:val="008B5D54"/>
    <w:rsid w:val="009648E8"/>
    <w:rsid w:val="009B200C"/>
    <w:rsid w:val="00A4097F"/>
    <w:rsid w:val="00AA7F3B"/>
    <w:rsid w:val="00B4185E"/>
    <w:rsid w:val="00B55735"/>
    <w:rsid w:val="00B602B9"/>
    <w:rsid w:val="00B608AC"/>
    <w:rsid w:val="00BB2C21"/>
    <w:rsid w:val="00CC2373"/>
    <w:rsid w:val="00CC5BD6"/>
    <w:rsid w:val="00CF7D5B"/>
    <w:rsid w:val="00D13F8B"/>
    <w:rsid w:val="00D20E51"/>
    <w:rsid w:val="00DC57CC"/>
    <w:rsid w:val="00E1359F"/>
    <w:rsid w:val="00F93A36"/>
    <w:rsid w:val="00FC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  <w:style w:type="paragraph" w:styleId="PlainText">
    <w:name w:val="Plain Text"/>
    <w:basedOn w:val="Normal"/>
    <w:link w:val="PlainTextChar"/>
    <w:uiPriority w:val="99"/>
    <w:semiHidden/>
    <w:unhideWhenUsed/>
    <w:rsid w:val="006A37A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37AC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  <w:style w:type="paragraph" w:styleId="PlainText">
    <w:name w:val="Plain Text"/>
    <w:basedOn w:val="Normal"/>
    <w:link w:val="PlainTextChar"/>
    <w:uiPriority w:val="99"/>
    <w:semiHidden/>
    <w:unhideWhenUsed/>
    <w:rsid w:val="006A37A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37A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B3DB-2503-45C4-9F01-BED170B3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2883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19284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Zhou, Hong (CDC/OPHSS/CSELS)</dc:creator>
  <cp:lastModifiedBy>Eric Bakota</cp:lastModifiedBy>
  <cp:revision>3</cp:revision>
  <dcterms:created xsi:type="dcterms:W3CDTF">2016-04-13T19:30:00Z</dcterms:created>
  <dcterms:modified xsi:type="dcterms:W3CDTF">2016-04-25T13:13:00Z</dcterms:modified>
</cp:coreProperties>
</file>